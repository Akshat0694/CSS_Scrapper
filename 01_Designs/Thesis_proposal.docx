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012A4" w14:textId="723F806C" w:rsidR="00384B2C" w:rsidRDefault="00E734A8" w:rsidP="00384B2C">
      <w:pPr>
        <w:pStyle w:val="9TitlePageTitle"/>
      </w:pPr>
      <w:r>
        <w:rPr>
          <w:noProof/>
          <w:sz w:val="28"/>
          <w:lang w:val="en-GB" w:eastAsia="en-GB"/>
        </w:rPr>
        <mc:AlternateContent>
          <mc:Choice Requires="wps">
            <w:drawing>
              <wp:anchor distT="0" distB="0" distL="114300" distR="114300" simplePos="0" relativeHeight="251663360" behindDoc="0" locked="0" layoutInCell="1" allowOverlap="1" wp14:anchorId="52C724AE" wp14:editId="4F98E68C">
                <wp:simplePos x="0" y="0"/>
                <wp:positionH relativeFrom="column">
                  <wp:posOffset>-2234565</wp:posOffset>
                </wp:positionH>
                <wp:positionV relativeFrom="paragraph">
                  <wp:posOffset>336883</wp:posOffset>
                </wp:positionV>
                <wp:extent cx="8006247" cy="8556"/>
                <wp:effectExtent l="0" t="0" r="45720" b="42545"/>
                <wp:wrapNone/>
                <wp:docPr id="7" name="Straight Connector 7"/>
                <wp:cNvGraphicFramePr/>
                <a:graphic xmlns:a="http://schemas.openxmlformats.org/drawingml/2006/main">
                  <a:graphicData uri="http://schemas.microsoft.com/office/word/2010/wordprocessingShape">
                    <wps:wsp>
                      <wps:cNvCnPr/>
                      <wps:spPr>
                        <a:xfrm flipV="1">
                          <a:off x="0" y="0"/>
                          <a:ext cx="8006247" cy="8556"/>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EF35"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26.55pt" to="454.45pt,2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" strokecolor="#a5a5a5 [3206]" strokeweight="1pt">
                <v:stroke joinstyle="miter"/>
              </v:line>
            </w:pict>
          </mc:Fallback>
        </mc:AlternateContent>
      </w:r>
      <w:r>
        <w:rPr>
          <w:noProof/>
          <w:sz w:val="28"/>
          <w:lang w:val="en-GB" w:eastAsia="en-GB"/>
        </w:rPr>
        <mc:AlternateContent>
          <mc:Choice Requires="wps">
            <w:drawing>
              <wp:anchor distT="0" distB="0" distL="114300" distR="114300" simplePos="0" relativeHeight="251665408" behindDoc="0" locked="0" layoutInCell="1" allowOverlap="1" wp14:anchorId="1382F474" wp14:editId="37D16566">
                <wp:simplePos x="0" y="0"/>
                <wp:positionH relativeFrom="column">
                  <wp:posOffset>-409074</wp:posOffset>
                </wp:positionH>
                <wp:positionV relativeFrom="paragraph">
                  <wp:posOffset>228600</wp:posOffset>
                </wp:positionV>
                <wp:extent cx="8347209" cy="254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47209" cy="254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15C3BD11" id="Straight Connector 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pt,18pt" to="625.05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" strokecolor="#a5a5a5 [3206]" strokeweight="1pt">
                <v:stroke joinstyle="miter"/>
              </v:line>
            </w:pict>
          </mc:Fallback>
        </mc:AlternateContent>
      </w:r>
      <w:r>
        <w:rPr>
          <w:sz w:val="28"/>
          <w:lang w:val="en-GB"/>
        </w:rPr>
        <w:t>A</w:t>
      </w:r>
      <w:r w:rsidR="00241CAF">
        <w:rPr>
          <w:sz w:val="28"/>
          <w:lang w:val="en-GB"/>
        </w:rPr>
        <w:t>pplication for Automated Collection of Test Files</w:t>
      </w:r>
      <w:r w:rsidR="00241CAF">
        <w:rPr>
          <w:sz w:val="28"/>
          <w:lang w:val="en-GB"/>
        </w:rPr>
        <w:br/>
        <w:t xml:space="preserve"> for CSS Class via HTTP and for Local Plagiarism Check</w:t>
      </w:r>
      <w:r w:rsidR="00D26CE0">
        <w:t xml:space="preserve">: </w:t>
      </w:r>
      <w:r w:rsidR="00BC3B37">
        <w:br/>
      </w:r>
      <w:proofErr w:type="spellStart"/>
      <w:r w:rsidR="00E378D8">
        <w:t>Test</w:t>
      </w:r>
      <w:r w:rsidR="007C1591">
        <w:t>rek</w:t>
      </w:r>
      <w:proofErr w:type="spellEnd"/>
    </w:p>
    <w:p w14:paraId="5EC0BB65" w14:textId="7AD5BE8F" w:rsidR="00E734A8" w:rsidRDefault="00E734A8" w:rsidP="00276693">
      <w:pPr>
        <w:pStyle w:val="9TitlePageText"/>
        <w:rPr>
          <w:b/>
        </w:rPr>
      </w:pPr>
      <w:r>
        <w:rPr>
          <w:noProof/>
          <w:sz w:val="28"/>
          <w:lang w:val="en-GB" w:eastAsia="en-GB"/>
        </w:rPr>
        <mc:AlternateContent>
          <mc:Choice Requires="wps">
            <w:drawing>
              <wp:anchor distT="0" distB="0" distL="114300" distR="114300" simplePos="0" relativeHeight="251661312" behindDoc="0" locked="0" layoutInCell="1" allowOverlap="1" wp14:anchorId="4FF83D86" wp14:editId="772BBA0A">
                <wp:simplePos x="0" y="0"/>
                <wp:positionH relativeFrom="column">
                  <wp:posOffset>-2803358</wp:posOffset>
                </wp:positionH>
                <wp:positionV relativeFrom="paragraph">
                  <wp:posOffset>132081</wp:posOffset>
                </wp:positionV>
                <wp:extent cx="8684093" cy="3476"/>
                <wp:effectExtent l="0" t="0" r="28575" b="47625"/>
                <wp:wrapNone/>
                <wp:docPr id="5" name="Straight Connector 5"/>
                <wp:cNvGraphicFramePr/>
                <a:graphic xmlns:a="http://schemas.openxmlformats.org/drawingml/2006/main">
                  <a:graphicData uri="http://schemas.microsoft.com/office/word/2010/wordprocessingShape">
                    <wps:wsp>
                      <wps:cNvCnPr/>
                      <wps:spPr>
                        <a:xfrm flipV="1">
                          <a:off x="0" y="0"/>
                          <a:ext cx="8684093" cy="3476"/>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1411D44C" id="Straight Connector 5"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75pt,10.4pt" to="463.0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" strokecolor="#a5a5a5 [3206]" strokeweight="1pt">
                <v:stroke joinstyle="miter"/>
              </v:line>
            </w:pict>
          </mc:Fallback>
        </mc:AlternateContent>
      </w:r>
      <w:r>
        <w:rPr>
          <w:noProof/>
          <w:sz w:val="28"/>
          <w:lang w:val="en-GB" w:eastAsia="en-GB"/>
        </w:rPr>
        <mc:AlternateContent>
          <mc:Choice Requires="wps">
            <w:drawing>
              <wp:anchor distT="0" distB="0" distL="114300" distR="114300" simplePos="0" relativeHeight="251659264" behindDoc="0" locked="0" layoutInCell="1" allowOverlap="1" wp14:anchorId="5345ED59" wp14:editId="638D167B">
                <wp:simplePos x="0" y="0"/>
                <wp:positionH relativeFrom="column">
                  <wp:posOffset>-397043</wp:posOffset>
                </wp:positionH>
                <wp:positionV relativeFrom="paragraph">
                  <wp:posOffset>15240</wp:posOffset>
                </wp:positionV>
                <wp:extent cx="8563777" cy="254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8563777" cy="254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w14:anchorId="7752A671"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25pt,1.2pt" to="643.05pt,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" strokecolor="#a5a5a5 [3206]" strokeweight="1pt">
                <v:stroke joinstyle="miter"/>
              </v:line>
            </w:pict>
          </mc:Fallback>
        </mc:AlternateContent>
      </w:r>
    </w:p>
    <w:p w14:paraId="6011BCE1" w14:textId="580F51C4" w:rsidR="00276693" w:rsidRPr="00276693" w:rsidRDefault="000C0A80" w:rsidP="00276693">
      <w:pPr>
        <w:pStyle w:val="9TitlePageText"/>
      </w:pPr>
      <w:r w:rsidRPr="007D079E">
        <w:rPr>
          <w:b/>
        </w:rPr>
        <w:t>by</w:t>
      </w:r>
      <w:r>
        <w:br/>
      </w:r>
      <w:r w:rsidR="00EC1212">
        <w:rPr>
          <w:b/>
        </w:rPr>
        <w:t>Akshat</w:t>
      </w:r>
      <w:r w:rsidR="0067102C" w:rsidRPr="007D079E">
        <w:rPr>
          <w:b/>
        </w:rPr>
        <w:t xml:space="preserve"> </w:t>
      </w:r>
      <w:r w:rsidR="00EC1212">
        <w:rPr>
          <w:b/>
        </w:rPr>
        <w:t>Tandon</w:t>
      </w:r>
    </w:p>
    <w:p w14:paraId="7565686D" w14:textId="2C556007" w:rsidR="00EC1212" w:rsidRPr="00EC1212" w:rsidRDefault="00EC1212" w:rsidP="00EC1212">
      <w:pPr>
        <w:pStyle w:val="9TitlePageText"/>
      </w:pPr>
      <w:r>
        <w:t xml:space="preserve"> </w:t>
      </w:r>
      <w:r w:rsidR="000C0A80">
        <w:t>Submitted in Partial Fulfillment of the</w:t>
      </w:r>
      <w:r w:rsidR="000C0A80">
        <w:br/>
        <w:t>Requirements for the Degree of</w:t>
      </w:r>
      <w:r w:rsidR="000C0A80">
        <w:br/>
      </w:r>
      <w:r>
        <w:t>Bachelor</w:t>
      </w:r>
      <w:r w:rsidR="0067102C">
        <w:t xml:space="preserve"> of</w:t>
      </w:r>
      <w:r>
        <w:t xml:space="preserve"> Mechanical Engineering (Inform</w:t>
      </w:r>
      <w:r w:rsidR="00046BD7">
        <w:t>ation and Automaton Technology</w:t>
      </w:r>
      <w:r>
        <w:t>)</w:t>
      </w:r>
    </w:p>
    <w:p w14:paraId="1B8131A7" w14:textId="77762F58" w:rsidR="00806B5F" w:rsidRPr="00806B5F" w:rsidRDefault="005166E7" w:rsidP="00806B5F">
      <w:pPr>
        <w:pStyle w:val="9TitlePageText"/>
      </w:pPr>
      <w:r>
        <w:t>i</w:t>
      </w:r>
      <w:r w:rsidR="000C0A80">
        <w:t>n the</w:t>
      </w:r>
      <w:r w:rsidR="000C0A80">
        <w:br/>
      </w:r>
      <w:r w:rsidR="00EC1212">
        <w:t>Czech Technical University</w:t>
      </w:r>
      <w:r>
        <w:br/>
      </w:r>
      <w:r w:rsidR="00EC1212">
        <w:t>Faculty of Mechanical Engineering</w:t>
      </w:r>
    </w:p>
    <w:p w14:paraId="7941ACD0" w14:textId="1EC7F106" w:rsidR="00E378D8" w:rsidRDefault="00BF05CE" w:rsidP="00806B5F">
      <w:pPr>
        <w:pStyle w:val="9TitlePageText"/>
      </w:pPr>
      <w:r>
        <w:rPr>
          <w:rFonts w:cs="Arial"/>
          <w:noProof/>
          <w:lang w:val="en-GB" w:eastAsia="en-GB"/>
        </w:rPr>
        <w:drawing>
          <wp:inline distT="0" distB="0" distL="0" distR="0" wp14:anchorId="1C58F180" wp14:editId="5B565FBB">
            <wp:extent cx="2493846" cy="10762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3-web-cz.gif"/>
                    <pic:cNvPicPr/>
                  </pic:nvPicPr>
                  <pic:blipFill>
                    <a:blip r:embed="rId8">
                      <a:extLst>
                        <a:ext uri="{28A0092B-C50C-407E-A947-70E740481C1C}">
                          <a14:useLocalDpi xmlns:a14="http://schemas.microsoft.com/office/drawing/2010/main" val="0"/>
                        </a:ext>
                      </a:extLst>
                    </a:blip>
                    <a:stretch>
                      <a:fillRect/>
                    </a:stretch>
                  </pic:blipFill>
                  <pic:spPr>
                    <a:xfrm>
                      <a:off x="0" y="0"/>
                      <a:ext cx="2606860" cy="1125066"/>
                    </a:xfrm>
                    <a:prstGeom prst="rect">
                      <a:avLst/>
                    </a:prstGeom>
                  </pic:spPr>
                </pic:pic>
              </a:graphicData>
            </a:graphic>
          </wp:inline>
        </w:drawing>
      </w:r>
    </w:p>
    <w:p w14:paraId="0C033DB4" w14:textId="77777777" w:rsidR="00806B5F" w:rsidRPr="00806B5F" w:rsidRDefault="00806B5F" w:rsidP="00806B5F">
      <w:pPr>
        <w:pStyle w:val="1Para"/>
        <w:rPr>
          <w:lang w:val="en-US"/>
        </w:rPr>
      </w:pPr>
    </w:p>
    <w:p w14:paraId="484424B9" w14:textId="678F9F12" w:rsidR="00E378D8" w:rsidRPr="00E378D8" w:rsidRDefault="000C0A80" w:rsidP="00E378D8">
      <w:pPr>
        <w:pStyle w:val="9TitlePageText"/>
      </w:pPr>
      <w:r>
        <w:rPr>
          <w:rFonts w:cs="Arial"/>
        </w:rPr>
        <w:t>©</w:t>
      </w:r>
      <w:r>
        <w:t xml:space="preserve"> </w:t>
      </w:r>
      <w:r w:rsidR="0067102C">
        <w:t>[</w:t>
      </w:r>
      <w:r w:rsidR="00EC1212">
        <w:t>Akshat</w:t>
      </w:r>
      <w:r w:rsidR="0067102C">
        <w:t xml:space="preserve"> </w:t>
      </w:r>
      <w:r w:rsidR="00EC1212">
        <w:t>Tandon</w:t>
      </w:r>
      <w:r w:rsidR="0067102C">
        <w:t>]</w:t>
      </w:r>
      <w:r>
        <w:br/>
      </w:r>
      <w:r w:rsidR="00EC1212">
        <w:t>Czech Technical University</w:t>
      </w:r>
      <w:r>
        <w:br/>
      </w:r>
      <w:r w:rsidR="00EC1212">
        <w:t>Summer</w:t>
      </w:r>
      <w:r w:rsidR="00D26CE0">
        <w:t xml:space="preserve"> </w:t>
      </w:r>
      <w:r w:rsidR="00EC1212">
        <w:t>2017</w:t>
      </w:r>
    </w:p>
    <w:p w14:paraId="1307437E" w14:textId="2B586108" w:rsidR="00105D3E" w:rsidRPr="007D079E" w:rsidRDefault="00DC1AAA" w:rsidP="00B73EFD">
      <w:pPr>
        <w:pStyle w:val="9TitlePageText"/>
        <w:spacing w:line="240" w:lineRule="auto"/>
        <w:rPr>
          <w:sz w:val="20"/>
          <w:szCs w:val="20"/>
        </w:rPr>
      </w:pPr>
      <w:r w:rsidRPr="007D079E">
        <w:rPr>
          <w:noProof/>
          <w:sz w:val="20"/>
          <w:szCs w:val="20"/>
        </w:rPr>
        <w:t xml:space="preserve">Copyright in this work rests with the author. Please ensure that any reproduction </w:t>
      </w:r>
      <w:r w:rsidR="00A13C6D" w:rsidRPr="007D079E">
        <w:rPr>
          <w:noProof/>
          <w:sz w:val="20"/>
          <w:szCs w:val="20"/>
        </w:rPr>
        <w:br/>
      </w:r>
      <w:r w:rsidRPr="007D079E">
        <w:rPr>
          <w:noProof/>
          <w:sz w:val="20"/>
          <w:szCs w:val="20"/>
        </w:rPr>
        <w:t>or re-use is done in accordance with the relevant national copyright legislation.</w:t>
      </w:r>
    </w:p>
    <w:p w14:paraId="26996F82" w14:textId="77777777" w:rsidR="000C0A80" w:rsidRDefault="000C0A80" w:rsidP="00E10BCA">
      <w:pPr>
        <w:pStyle w:val="Heading1Preliminary"/>
      </w:pPr>
      <w:bookmarkStart w:id="0" w:name="_Toc482903710"/>
      <w:r>
        <w:lastRenderedPageBreak/>
        <w:t>Approval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128"/>
        <w:gridCol w:w="866"/>
        <w:gridCol w:w="4306"/>
      </w:tblGrid>
      <w:tr w:rsidR="00001706" w:rsidRPr="00D2731A" w14:paraId="1453F367" w14:textId="77777777" w:rsidTr="00FF375C">
        <w:tc>
          <w:tcPr>
            <w:tcW w:w="3196" w:type="dxa"/>
          </w:tcPr>
          <w:p w14:paraId="75E63497" w14:textId="24C4A23B" w:rsidR="00001706" w:rsidRPr="00D2731A" w:rsidRDefault="00001706" w:rsidP="00D2731A">
            <w:pPr>
              <w:pStyle w:val="1ParaNoSpace"/>
              <w:rPr>
                <w:b/>
              </w:rPr>
            </w:pPr>
            <w:r w:rsidRPr="00D2731A">
              <w:rPr>
                <w:b/>
              </w:rPr>
              <w:t>Name:</w:t>
            </w:r>
          </w:p>
        </w:tc>
        <w:tc>
          <w:tcPr>
            <w:tcW w:w="5444" w:type="dxa"/>
            <w:gridSpan w:val="2"/>
          </w:tcPr>
          <w:p w14:paraId="1B7C8DAD" w14:textId="658F86FF" w:rsidR="00001706" w:rsidRPr="00D2731A" w:rsidRDefault="0067102C" w:rsidP="00D2731A">
            <w:pPr>
              <w:pStyle w:val="1ParaNoSpace"/>
              <w:rPr>
                <w:b/>
              </w:rPr>
            </w:pPr>
            <w:r w:rsidRPr="00D2731A">
              <w:rPr>
                <w:b/>
              </w:rPr>
              <w:t>[</w:t>
            </w:r>
            <w:proofErr w:type="spellStart"/>
            <w:r w:rsidRPr="00D2731A">
              <w:rPr>
                <w:b/>
              </w:rPr>
              <w:t>Firstname</w:t>
            </w:r>
            <w:proofErr w:type="spellEnd"/>
            <w:r w:rsidRPr="00D2731A">
              <w:rPr>
                <w:b/>
              </w:rPr>
              <w:t xml:space="preserve"> </w:t>
            </w:r>
            <w:proofErr w:type="spellStart"/>
            <w:r w:rsidRPr="00D2731A">
              <w:rPr>
                <w:b/>
              </w:rPr>
              <w:t>Lastname</w:t>
            </w:r>
            <w:proofErr w:type="spellEnd"/>
            <w:r w:rsidRPr="00D2731A">
              <w:rPr>
                <w:b/>
              </w:rPr>
              <w:t>]</w:t>
            </w:r>
          </w:p>
        </w:tc>
      </w:tr>
      <w:tr w:rsidR="00001706" w:rsidRPr="00D2731A" w14:paraId="3CBF58DC" w14:textId="77777777" w:rsidTr="00FF375C">
        <w:tc>
          <w:tcPr>
            <w:tcW w:w="3196" w:type="dxa"/>
          </w:tcPr>
          <w:p w14:paraId="73AD69D1" w14:textId="269082A8" w:rsidR="00001706" w:rsidRPr="00D2731A" w:rsidRDefault="00001706" w:rsidP="00D2731A">
            <w:pPr>
              <w:pStyle w:val="1ParaNoSpace"/>
              <w:rPr>
                <w:b/>
              </w:rPr>
            </w:pPr>
            <w:r w:rsidRPr="00D2731A">
              <w:rPr>
                <w:b/>
              </w:rPr>
              <w:t>Degree:</w:t>
            </w:r>
          </w:p>
        </w:tc>
        <w:tc>
          <w:tcPr>
            <w:tcW w:w="5444" w:type="dxa"/>
            <w:gridSpan w:val="2"/>
          </w:tcPr>
          <w:p w14:paraId="5EC167FE" w14:textId="5AE44E85" w:rsidR="00001706" w:rsidRPr="00D2731A" w:rsidRDefault="000F70F6" w:rsidP="00D2731A">
            <w:pPr>
              <w:pStyle w:val="1ParaNoSpace"/>
              <w:rPr>
                <w:b/>
              </w:rPr>
            </w:pPr>
            <w:r w:rsidRPr="000F70F6">
              <w:rPr>
                <w:b/>
              </w:rPr>
              <w:t>Bachelor of Mechanical Engineering (Information and Automaton Technology)</w:t>
            </w:r>
          </w:p>
        </w:tc>
      </w:tr>
      <w:tr w:rsidR="00001706" w:rsidRPr="00D2731A" w14:paraId="2837374F" w14:textId="77777777" w:rsidTr="00FF375C">
        <w:tc>
          <w:tcPr>
            <w:tcW w:w="3196" w:type="dxa"/>
          </w:tcPr>
          <w:p w14:paraId="13C0C4BE" w14:textId="10F13CFA" w:rsidR="00001706" w:rsidRPr="00D2731A" w:rsidRDefault="00001706" w:rsidP="00D2731A">
            <w:pPr>
              <w:pStyle w:val="1ParaNoSpace"/>
              <w:rPr>
                <w:b/>
              </w:rPr>
            </w:pPr>
            <w:r w:rsidRPr="00D2731A">
              <w:rPr>
                <w:b/>
              </w:rPr>
              <w:t>Title:</w:t>
            </w:r>
          </w:p>
        </w:tc>
        <w:tc>
          <w:tcPr>
            <w:tcW w:w="5444" w:type="dxa"/>
            <w:gridSpan w:val="2"/>
          </w:tcPr>
          <w:p w14:paraId="5C7490D7" w14:textId="22A28073" w:rsidR="000F70F6" w:rsidRPr="000F70F6" w:rsidRDefault="000F70F6" w:rsidP="000F70F6">
            <w:pPr>
              <w:pStyle w:val="1ParaNoSpace"/>
              <w:rPr>
                <w:b/>
              </w:rPr>
            </w:pPr>
            <w:r w:rsidRPr="000F70F6">
              <w:rPr>
                <w:b/>
              </w:rPr>
              <w:t>Application for Automated Collection of Test Files</w:t>
            </w:r>
            <w:r>
              <w:rPr>
                <w:b/>
              </w:rPr>
              <w:t xml:space="preserve"> </w:t>
            </w:r>
            <w:r w:rsidRPr="000F70F6">
              <w:rPr>
                <w:b/>
              </w:rPr>
              <w:t xml:space="preserve">for CSS Class via HTTP and for Local Plagiarism Check: </w:t>
            </w:r>
            <w:r w:rsidR="00E378D8">
              <w:rPr>
                <w:b/>
              </w:rPr>
              <w:t>Testrek</w:t>
            </w:r>
          </w:p>
          <w:p w14:paraId="6548782D" w14:textId="7E1DF165" w:rsidR="00001706" w:rsidRPr="00D2731A" w:rsidRDefault="00001706" w:rsidP="00D2731A">
            <w:pPr>
              <w:pStyle w:val="1ParaNoSpace"/>
              <w:rPr>
                <w:b/>
              </w:rPr>
            </w:pPr>
          </w:p>
        </w:tc>
        <w:bookmarkStart w:id="1" w:name="_GoBack"/>
        <w:bookmarkEnd w:id="1"/>
      </w:tr>
      <w:tr w:rsidR="00001706" w14:paraId="6DC86FCC" w14:textId="77777777" w:rsidTr="00FF375C">
        <w:tc>
          <w:tcPr>
            <w:tcW w:w="3196" w:type="dxa"/>
          </w:tcPr>
          <w:p w14:paraId="695186D2" w14:textId="11BD0369" w:rsidR="00001706" w:rsidRPr="00C16759" w:rsidRDefault="00001706" w:rsidP="0082303B">
            <w:pPr>
              <w:pStyle w:val="1ParaNoSpace"/>
              <w:rPr>
                <w:b/>
              </w:rPr>
            </w:pPr>
            <w:r w:rsidRPr="00C16759">
              <w:rPr>
                <w:b/>
              </w:rPr>
              <w:t>Examining Committee:</w:t>
            </w:r>
          </w:p>
        </w:tc>
        <w:tc>
          <w:tcPr>
            <w:tcW w:w="866" w:type="dxa"/>
          </w:tcPr>
          <w:p w14:paraId="37CC273A" w14:textId="790B68ED" w:rsidR="00001706" w:rsidRPr="00C16759" w:rsidRDefault="00001706" w:rsidP="0082303B">
            <w:pPr>
              <w:pStyle w:val="1ParaNoSpace"/>
              <w:rPr>
                <w:b/>
              </w:rPr>
            </w:pPr>
            <w:r w:rsidRPr="00C16759">
              <w:rPr>
                <w:b/>
              </w:rPr>
              <w:t>Chair</w:t>
            </w:r>
            <w:r w:rsidR="004B13A1" w:rsidRPr="00C16759">
              <w:rPr>
                <w:b/>
              </w:rPr>
              <w:t>:</w:t>
            </w:r>
          </w:p>
        </w:tc>
        <w:tc>
          <w:tcPr>
            <w:tcW w:w="4578" w:type="dxa"/>
          </w:tcPr>
          <w:p w14:paraId="77AE1E2C" w14:textId="1687E8E0" w:rsidR="00001706" w:rsidRDefault="0067102C" w:rsidP="0082303B">
            <w:pPr>
              <w:pStyle w:val="1ParaNoSpace"/>
            </w:pPr>
            <w:r w:rsidRPr="00C16759">
              <w:rPr>
                <w:b/>
              </w:rPr>
              <w:t>[</w:t>
            </w:r>
            <w:proofErr w:type="spellStart"/>
            <w:r w:rsidRPr="00C16759">
              <w:rPr>
                <w:b/>
              </w:rPr>
              <w:t>Firstname</w:t>
            </w:r>
            <w:proofErr w:type="spellEnd"/>
            <w:r w:rsidRPr="00C16759">
              <w:rPr>
                <w:b/>
              </w:rPr>
              <w:t xml:space="preserve"> </w:t>
            </w:r>
            <w:proofErr w:type="spellStart"/>
            <w:r w:rsidRPr="00C16759">
              <w:rPr>
                <w:b/>
              </w:rPr>
              <w:t>Lastname</w:t>
            </w:r>
            <w:proofErr w:type="spellEnd"/>
            <w:r w:rsidRPr="00C16759">
              <w:rPr>
                <w:b/>
              </w:rPr>
              <w:t>]</w:t>
            </w:r>
            <w:r w:rsidR="00001706">
              <w:br/>
            </w:r>
            <w:r>
              <w:t>[Academic Role]</w:t>
            </w:r>
          </w:p>
        </w:tc>
      </w:tr>
      <w:tr w:rsidR="00001706" w14:paraId="75E22B55" w14:textId="77777777" w:rsidTr="00FF375C">
        <w:tc>
          <w:tcPr>
            <w:tcW w:w="3196" w:type="dxa"/>
          </w:tcPr>
          <w:p w14:paraId="42B9D748" w14:textId="77777777" w:rsidR="00001706" w:rsidRPr="00C16759" w:rsidRDefault="00001706" w:rsidP="0082303B">
            <w:pPr>
              <w:pStyle w:val="1ParaNoSpace"/>
              <w:rPr>
                <w:b/>
              </w:rPr>
            </w:pPr>
          </w:p>
        </w:tc>
        <w:tc>
          <w:tcPr>
            <w:tcW w:w="5444" w:type="dxa"/>
            <w:gridSpan w:val="2"/>
          </w:tcPr>
          <w:p w14:paraId="6E84C0B7" w14:textId="04E58523" w:rsidR="00001706" w:rsidRDefault="0041332F" w:rsidP="0082303B">
            <w:pPr>
              <w:pStyle w:val="1ParaNoSpace"/>
            </w:pPr>
            <w:r w:rsidRPr="00C16759">
              <w:rPr>
                <w:b/>
              </w:rPr>
              <w:t>[</w:t>
            </w:r>
            <w:proofErr w:type="spellStart"/>
            <w:r w:rsidRPr="00C16759">
              <w:rPr>
                <w:b/>
              </w:rPr>
              <w:t>Firstname</w:t>
            </w:r>
            <w:proofErr w:type="spellEnd"/>
            <w:r w:rsidRPr="00C16759">
              <w:rPr>
                <w:b/>
              </w:rPr>
              <w:t xml:space="preserve"> </w:t>
            </w:r>
            <w:proofErr w:type="spellStart"/>
            <w:r w:rsidRPr="00C16759">
              <w:rPr>
                <w:b/>
              </w:rPr>
              <w:t>Lastname</w:t>
            </w:r>
            <w:proofErr w:type="spellEnd"/>
            <w:r w:rsidRPr="00C16759">
              <w:rPr>
                <w:b/>
              </w:rPr>
              <w:t>]</w:t>
            </w:r>
            <w:r w:rsidR="00001706">
              <w:br/>
              <w:t>Supervisor</w:t>
            </w:r>
            <w:r w:rsidR="00001706">
              <w:br/>
            </w:r>
            <w:r>
              <w:t>[Academic Role]</w:t>
            </w:r>
          </w:p>
        </w:tc>
      </w:tr>
      <w:tr w:rsidR="00001706" w14:paraId="2DC9761A" w14:textId="77777777" w:rsidTr="00E378D8">
        <w:trPr>
          <w:trHeight w:val="1186"/>
        </w:trPr>
        <w:tc>
          <w:tcPr>
            <w:tcW w:w="3196" w:type="dxa"/>
          </w:tcPr>
          <w:p w14:paraId="2D98D37C" w14:textId="77777777" w:rsidR="00001706" w:rsidRPr="00C16759" w:rsidRDefault="00001706" w:rsidP="0082303B">
            <w:pPr>
              <w:pStyle w:val="1ParaNoSpace"/>
              <w:rPr>
                <w:b/>
              </w:rPr>
            </w:pPr>
          </w:p>
        </w:tc>
        <w:tc>
          <w:tcPr>
            <w:tcW w:w="5444" w:type="dxa"/>
            <w:gridSpan w:val="2"/>
          </w:tcPr>
          <w:p w14:paraId="5AF6167C" w14:textId="59A19F84" w:rsidR="00001706" w:rsidRDefault="0041332F" w:rsidP="0082303B">
            <w:pPr>
              <w:pStyle w:val="1ParaNoSpace"/>
            </w:pPr>
            <w:r w:rsidRPr="00C16759">
              <w:rPr>
                <w:b/>
              </w:rPr>
              <w:t>[</w:t>
            </w:r>
            <w:proofErr w:type="spellStart"/>
            <w:r w:rsidRPr="00C16759">
              <w:rPr>
                <w:b/>
              </w:rPr>
              <w:t>Firstname</w:t>
            </w:r>
            <w:proofErr w:type="spellEnd"/>
            <w:r w:rsidRPr="00C16759">
              <w:rPr>
                <w:b/>
              </w:rPr>
              <w:t xml:space="preserve"> </w:t>
            </w:r>
            <w:proofErr w:type="spellStart"/>
            <w:r w:rsidRPr="00C16759">
              <w:rPr>
                <w:b/>
              </w:rPr>
              <w:t>Lastname</w:t>
            </w:r>
            <w:proofErr w:type="spellEnd"/>
            <w:r w:rsidRPr="00C16759">
              <w:rPr>
                <w:b/>
              </w:rPr>
              <w:t>]</w:t>
            </w:r>
            <w:r w:rsidR="00001706">
              <w:br/>
            </w:r>
            <w:r w:rsidR="002A6BD2">
              <w:t xml:space="preserve">Internal </w:t>
            </w:r>
            <w:r w:rsidR="00001706">
              <w:t>Examiner</w:t>
            </w:r>
            <w:r w:rsidR="00001706">
              <w:br/>
            </w:r>
            <w:r>
              <w:t>[Academic Role</w:t>
            </w:r>
            <w:r w:rsidR="00C16759">
              <w:t>]</w:t>
            </w:r>
            <w:r w:rsidR="00C16759">
              <w:br/>
              <w:t>[Department – if different from the home department]</w:t>
            </w:r>
          </w:p>
        </w:tc>
      </w:tr>
      <w:tr w:rsidR="00001706" w14:paraId="344659E8" w14:textId="77777777" w:rsidTr="00FF375C">
        <w:tc>
          <w:tcPr>
            <w:tcW w:w="3196" w:type="dxa"/>
          </w:tcPr>
          <w:p w14:paraId="4200F19E" w14:textId="77777777" w:rsidR="00001706" w:rsidRPr="00C16759" w:rsidRDefault="00001706" w:rsidP="0082303B">
            <w:pPr>
              <w:pStyle w:val="1ParaNoSpace"/>
              <w:rPr>
                <w:b/>
              </w:rPr>
            </w:pPr>
          </w:p>
        </w:tc>
        <w:tc>
          <w:tcPr>
            <w:tcW w:w="5444" w:type="dxa"/>
            <w:gridSpan w:val="2"/>
          </w:tcPr>
          <w:p w14:paraId="394201A8" w14:textId="66E2DC0B" w:rsidR="00001706" w:rsidRDefault="0041332F" w:rsidP="0082303B">
            <w:pPr>
              <w:pStyle w:val="1ParaNoSpace"/>
            </w:pPr>
            <w:r w:rsidRPr="00C16759">
              <w:rPr>
                <w:b/>
              </w:rPr>
              <w:t>[</w:t>
            </w:r>
            <w:proofErr w:type="spellStart"/>
            <w:r w:rsidRPr="00C16759">
              <w:rPr>
                <w:b/>
              </w:rPr>
              <w:t>Firstname</w:t>
            </w:r>
            <w:proofErr w:type="spellEnd"/>
            <w:r w:rsidRPr="00C16759">
              <w:rPr>
                <w:b/>
              </w:rPr>
              <w:t xml:space="preserve"> </w:t>
            </w:r>
            <w:proofErr w:type="spellStart"/>
            <w:r w:rsidRPr="00C16759">
              <w:rPr>
                <w:b/>
              </w:rPr>
              <w:t>Lastname</w:t>
            </w:r>
            <w:proofErr w:type="spellEnd"/>
            <w:r w:rsidRPr="00C16759">
              <w:rPr>
                <w:b/>
              </w:rPr>
              <w:t>]</w:t>
            </w:r>
            <w:r w:rsidR="00001706">
              <w:br/>
              <w:t>External Examiner</w:t>
            </w:r>
            <w:r w:rsidR="00001706">
              <w:br/>
            </w:r>
            <w:r>
              <w:t>[Academic Role</w:t>
            </w:r>
            <w:r w:rsidR="00C16759">
              <w:t xml:space="preserve"> or Professional Role</w:t>
            </w:r>
            <w:r>
              <w:t>]</w:t>
            </w:r>
            <w:r w:rsidR="00C16759">
              <w:br/>
              <w:t>[Department]</w:t>
            </w:r>
            <w:r w:rsidR="00C16759">
              <w:br/>
              <w:t>[Institution or Employer]</w:t>
            </w:r>
          </w:p>
        </w:tc>
      </w:tr>
      <w:tr w:rsidR="002A6BD2" w14:paraId="3AD31F27" w14:textId="77777777" w:rsidTr="00FF375C">
        <w:tc>
          <w:tcPr>
            <w:tcW w:w="3196" w:type="dxa"/>
          </w:tcPr>
          <w:p w14:paraId="32F15645" w14:textId="77777777" w:rsidR="002A6BD2" w:rsidRPr="00C16759" w:rsidRDefault="002A6BD2" w:rsidP="0082303B">
            <w:pPr>
              <w:pStyle w:val="1ParaNoSpace"/>
              <w:rPr>
                <w:b/>
              </w:rPr>
            </w:pPr>
          </w:p>
        </w:tc>
        <w:tc>
          <w:tcPr>
            <w:tcW w:w="5444" w:type="dxa"/>
            <w:gridSpan w:val="2"/>
          </w:tcPr>
          <w:p w14:paraId="6F877652" w14:textId="77777777" w:rsidR="002A6BD2" w:rsidRPr="004B13A1" w:rsidRDefault="002A6BD2" w:rsidP="0082303B">
            <w:pPr>
              <w:pStyle w:val="1ParaNoSpace"/>
            </w:pPr>
          </w:p>
        </w:tc>
      </w:tr>
      <w:tr w:rsidR="002A6BD2" w14:paraId="38588390" w14:textId="77777777" w:rsidTr="00FF375C">
        <w:tc>
          <w:tcPr>
            <w:tcW w:w="3196" w:type="dxa"/>
          </w:tcPr>
          <w:p w14:paraId="3AFEE587" w14:textId="1C6E5167" w:rsidR="002A6BD2" w:rsidRPr="00C16759" w:rsidRDefault="002A6BD2" w:rsidP="0082303B">
            <w:pPr>
              <w:pStyle w:val="1ParaNoSpace"/>
              <w:rPr>
                <w:b/>
              </w:rPr>
            </w:pPr>
            <w:r w:rsidRPr="00C16759">
              <w:rPr>
                <w:b/>
              </w:rPr>
              <w:t>Date Defended/Approved:</w:t>
            </w:r>
          </w:p>
        </w:tc>
        <w:tc>
          <w:tcPr>
            <w:tcW w:w="5444" w:type="dxa"/>
            <w:gridSpan w:val="2"/>
          </w:tcPr>
          <w:p w14:paraId="12D2EC65" w14:textId="0C1C51DD" w:rsidR="002A6BD2" w:rsidRPr="004B13A1" w:rsidRDefault="0041332F" w:rsidP="0082303B">
            <w:pPr>
              <w:pStyle w:val="1ParaNoSpace"/>
            </w:pPr>
            <w:r>
              <w:t>[Month Day, YEAR]</w:t>
            </w:r>
          </w:p>
          <w:p w14:paraId="5FB831BA" w14:textId="77777777" w:rsidR="002A6BD2" w:rsidRPr="004B13A1" w:rsidRDefault="002A6BD2" w:rsidP="0082303B">
            <w:pPr>
              <w:pStyle w:val="1ParaNoSpace"/>
            </w:pPr>
          </w:p>
        </w:tc>
      </w:tr>
    </w:tbl>
    <w:p w14:paraId="737AF15A" w14:textId="4E89F67E" w:rsidR="008E242A" w:rsidRDefault="008E242A" w:rsidP="00E10BCA">
      <w:pPr>
        <w:pStyle w:val="Heading1Preliminary"/>
      </w:pPr>
      <w:bookmarkStart w:id="2" w:name="_Toc482903711"/>
      <w:r>
        <w:lastRenderedPageBreak/>
        <w:t>Ethics Statement</w:t>
      </w:r>
      <w:bookmarkEnd w:id="2"/>
    </w:p>
    <w:p w14:paraId="0C7266A5" w14:textId="418DC663" w:rsidR="00FF375C" w:rsidRPr="00FF375C" w:rsidRDefault="00FF375C" w:rsidP="00FF375C">
      <w:pPr>
        <w:pStyle w:val="1Para"/>
        <w:ind w:firstLine="0"/>
      </w:pPr>
      <w:r>
        <w:t>The author, whose name appears on the title page of this work, has conducted the research as a co-investigator, collaborator, or research assistant in a project approved in advance.</w:t>
      </w:r>
    </w:p>
    <w:p w14:paraId="27BA7813" w14:textId="77777777" w:rsidR="000C0A80" w:rsidRDefault="00751639" w:rsidP="00E10BCA">
      <w:pPr>
        <w:pStyle w:val="Heading1Preliminary"/>
      </w:pPr>
      <w:bookmarkStart w:id="3" w:name="_Toc482903712"/>
      <w:r>
        <w:lastRenderedPageBreak/>
        <w:t>Abstract</w:t>
      </w:r>
      <w:bookmarkEnd w:id="3"/>
    </w:p>
    <w:p w14:paraId="29546B44" w14:textId="56B5EB22" w:rsidR="00486A07" w:rsidRDefault="00D26CE0" w:rsidP="00486A07">
      <w:pPr>
        <w:pStyle w:val="1ParaFlushLeft"/>
      </w:pPr>
      <w:r>
        <w:t xml:space="preserve">Abstract paragraphs should be </w:t>
      </w:r>
      <w:proofErr w:type="spellStart"/>
      <w:r>
        <w:t>unindented</w:t>
      </w:r>
      <w:proofErr w:type="spellEnd"/>
      <w:r>
        <w:t xml:space="preserve">: use the style </w:t>
      </w:r>
      <w:r w:rsidRPr="00D26CE0">
        <w:rPr>
          <w:b/>
        </w:rPr>
        <w:t>1_Para_FlushLeft.</w:t>
      </w:r>
      <w:r w:rsidR="003B24B8">
        <w:t xml:space="preserve"> Master’s abstracts are limited to 150 words; the limit is 350 words for doctoral abstracts</w:t>
      </w:r>
      <w:r w:rsidR="0041332F">
        <w:t>.</w:t>
      </w:r>
      <w:r w:rsidR="00C16759">
        <w:t xml:space="preserve"> Abstract text must fit on a single page. Keywords may appear alone on a second page.</w:t>
      </w:r>
    </w:p>
    <w:p w14:paraId="41FFC025" w14:textId="08F9A251" w:rsidR="00D26CE0" w:rsidRPr="00D26CE0" w:rsidRDefault="00F01811" w:rsidP="00F01811">
      <w:pPr>
        <w:pStyle w:val="1ParaFlushLeft"/>
      </w:pPr>
      <w:r>
        <w:t>You may include up to six keywords or phrases. Keywords should be separated with semicolons.</w:t>
      </w:r>
      <w:r w:rsidR="004E0E0C">
        <w:t xml:space="preserve"> </w:t>
      </w:r>
    </w:p>
    <w:p w14:paraId="0E2802A6" w14:textId="6DCC6678" w:rsidR="00200B9E" w:rsidRPr="00200B9E" w:rsidRDefault="00B36210" w:rsidP="0082303B">
      <w:pPr>
        <w:pStyle w:val="1ParaFlushLeft"/>
        <w:ind w:left="1440" w:hanging="1440"/>
      </w:pPr>
      <w:r w:rsidRPr="0082303B">
        <w:rPr>
          <w:b/>
        </w:rPr>
        <w:t>Keywords</w:t>
      </w:r>
      <w:r>
        <w:t>:</w:t>
      </w:r>
      <w:r w:rsidR="004E0E0C">
        <w:t xml:space="preserve"> </w:t>
      </w:r>
      <w:r w:rsidR="0082303B">
        <w:tab/>
      </w:r>
      <w:r w:rsidR="00F01811">
        <w:t>thesis template; Microsof</w:t>
      </w:r>
      <w:r w:rsidR="008B1FCF">
        <w:t xml:space="preserve">t Word; keywords; 1” </w:t>
      </w:r>
      <w:r w:rsidR="00F01811">
        <w:t>hanging indent; instructions</w:t>
      </w:r>
    </w:p>
    <w:p w14:paraId="279134F9" w14:textId="77777777" w:rsidR="00751639" w:rsidRPr="0082303B" w:rsidRDefault="00751639" w:rsidP="00E10BCA">
      <w:pPr>
        <w:pStyle w:val="Heading1Preliminary"/>
        <w:rPr>
          <w:color w:val="auto"/>
        </w:rPr>
      </w:pPr>
      <w:bookmarkStart w:id="4" w:name="_Toc482903713"/>
      <w:r w:rsidRPr="0082303B">
        <w:rPr>
          <w:color w:val="auto"/>
        </w:rPr>
        <w:lastRenderedPageBreak/>
        <w:t>Dedication</w:t>
      </w:r>
      <w:bookmarkEnd w:id="4"/>
    </w:p>
    <w:p w14:paraId="7E2A1455" w14:textId="00CCCBC9" w:rsidR="00B46017" w:rsidRDefault="00276693" w:rsidP="00EC11BC">
      <w:pPr>
        <w:pStyle w:val="1ParaFlushLeft"/>
      </w:pPr>
      <w:r>
        <w:t>This i</w:t>
      </w:r>
      <w:r w:rsidR="00F01811">
        <w:t>s an optional page. Use your choice of paragraph</w:t>
      </w:r>
      <w:r w:rsidR="00B23EBE">
        <w:t xml:space="preserve"> style </w:t>
      </w:r>
      <w:r w:rsidR="00910A03">
        <w:t>for text on this page (</w:t>
      </w:r>
      <w:r w:rsidR="00910A03" w:rsidRPr="00910A03">
        <w:rPr>
          <w:b/>
        </w:rPr>
        <w:t>1_Para_FlushLeft</w:t>
      </w:r>
      <w:r w:rsidR="00910A03">
        <w:t xml:space="preserve"> shown here).</w:t>
      </w:r>
    </w:p>
    <w:p w14:paraId="4BB298C3" w14:textId="23396865" w:rsidR="00C16759" w:rsidRPr="00C16759" w:rsidRDefault="00C16759" w:rsidP="00C16759">
      <w:pPr>
        <w:pStyle w:val="1ParaFlushLeft"/>
      </w:pPr>
      <w:r>
        <w:t xml:space="preserve">To hide the heading at the top of this page, select the text and change the text colour to white. </w:t>
      </w:r>
    </w:p>
    <w:p w14:paraId="2F5AEE33" w14:textId="77777777" w:rsidR="00751639" w:rsidRDefault="00751639" w:rsidP="00E10BCA">
      <w:pPr>
        <w:pStyle w:val="Heading1Preliminary"/>
      </w:pPr>
      <w:bookmarkStart w:id="5" w:name="_Toc482903714"/>
      <w:r>
        <w:lastRenderedPageBreak/>
        <w:t>Acknowledgements</w:t>
      </w:r>
      <w:bookmarkEnd w:id="5"/>
    </w:p>
    <w:p w14:paraId="5E728AC9" w14:textId="6C66A7FB" w:rsidR="00276693" w:rsidRPr="00276693" w:rsidRDefault="00276693" w:rsidP="00EC11BC">
      <w:pPr>
        <w:pStyle w:val="1Para"/>
      </w:pPr>
      <w:r>
        <w:t xml:space="preserve">This is an optional page. </w:t>
      </w:r>
      <w:r w:rsidR="00F01811">
        <w:t>Use</w:t>
      </w:r>
      <w:r w:rsidR="00B23EBE">
        <w:t xml:space="preserve"> your choice of paragraph style</w:t>
      </w:r>
      <w:r w:rsidR="00910A03">
        <w:t xml:space="preserve"> for text on this page (</w:t>
      </w:r>
      <w:r w:rsidR="00910A03" w:rsidRPr="00662F96">
        <w:rPr>
          <w:b/>
        </w:rPr>
        <w:t>1_Para</w:t>
      </w:r>
      <w:r w:rsidR="00910A03">
        <w:t xml:space="preserve"> shown here).</w:t>
      </w:r>
      <w:r w:rsidR="00485631">
        <w:t xml:space="preserve"> </w:t>
      </w:r>
    </w:p>
    <w:p w14:paraId="6B431FCD" w14:textId="77777777" w:rsidR="00751639" w:rsidRDefault="00751639" w:rsidP="00DB02CC">
      <w:pPr>
        <w:pStyle w:val="Heading1Preliminary"/>
        <w:tabs>
          <w:tab w:val="left" w:pos="1170"/>
        </w:tabs>
      </w:pPr>
      <w:bookmarkStart w:id="6" w:name="_Toc482903715"/>
      <w:r>
        <w:lastRenderedPageBreak/>
        <w:t>Table of Contents</w:t>
      </w:r>
      <w:bookmarkEnd w:id="6"/>
    </w:p>
    <w:p w14:paraId="43EB19B9" w14:textId="77777777" w:rsidR="00273CEC" w:rsidRDefault="00E92C0F">
      <w:pPr>
        <w:pStyle w:val="TOC2"/>
        <w:rPr>
          <w:rFonts w:asciiTheme="minorHAnsi" w:eastAsiaTheme="minorEastAsia" w:hAnsiTheme="minorHAnsi"/>
          <w:bCs w:val="0"/>
          <w:noProof/>
          <w:sz w:val="24"/>
          <w:szCs w:val="24"/>
          <w:lang w:val="en-GB" w:eastAsia="en-GB"/>
        </w:rPr>
      </w:pPr>
      <w:r>
        <w:rPr>
          <w:rFonts w:asciiTheme="minorHAnsi" w:hAnsiTheme="minorHAnsi"/>
          <w:bCs w:val="0"/>
          <w:sz w:val="20"/>
        </w:rPr>
        <w:fldChar w:fldCharType="begin"/>
      </w:r>
      <w:r>
        <w:rPr>
          <w:rFonts w:asciiTheme="minorHAnsi" w:hAnsiTheme="minorHAnsi"/>
          <w:bCs w:val="0"/>
          <w:sz w:val="20"/>
        </w:rPr>
        <w:instrText xml:space="preserve"> TOC \o "1-4" \h \z \u </w:instrText>
      </w:r>
      <w:r>
        <w:rPr>
          <w:rFonts w:asciiTheme="minorHAnsi" w:hAnsiTheme="minorHAnsi"/>
          <w:bCs w:val="0"/>
          <w:sz w:val="20"/>
        </w:rPr>
        <w:fldChar w:fldCharType="separate"/>
      </w:r>
      <w:hyperlink w:anchor="_Toc482903710" w:history="1">
        <w:r w:rsidR="00273CEC" w:rsidRPr="003446FE">
          <w:rPr>
            <w:rStyle w:val="Hyperlink"/>
            <w:noProof/>
          </w:rPr>
          <w:t>Approval</w:t>
        </w:r>
        <w:r w:rsidR="00273CEC">
          <w:rPr>
            <w:noProof/>
            <w:webHidden/>
          </w:rPr>
          <w:tab/>
        </w:r>
        <w:r w:rsidR="00273CEC">
          <w:rPr>
            <w:noProof/>
            <w:webHidden/>
          </w:rPr>
          <w:fldChar w:fldCharType="begin"/>
        </w:r>
        <w:r w:rsidR="00273CEC">
          <w:rPr>
            <w:noProof/>
            <w:webHidden/>
          </w:rPr>
          <w:instrText xml:space="preserve"> PAGEREF _Toc482903710 \h </w:instrText>
        </w:r>
        <w:r w:rsidR="00273CEC">
          <w:rPr>
            <w:noProof/>
            <w:webHidden/>
          </w:rPr>
        </w:r>
        <w:r w:rsidR="00273CEC">
          <w:rPr>
            <w:noProof/>
            <w:webHidden/>
          </w:rPr>
          <w:fldChar w:fldCharType="separate"/>
        </w:r>
        <w:r w:rsidR="00273CEC">
          <w:rPr>
            <w:noProof/>
            <w:webHidden/>
          </w:rPr>
          <w:t>ii</w:t>
        </w:r>
        <w:r w:rsidR="00273CEC">
          <w:rPr>
            <w:noProof/>
            <w:webHidden/>
          </w:rPr>
          <w:fldChar w:fldCharType="end"/>
        </w:r>
      </w:hyperlink>
    </w:p>
    <w:p w14:paraId="2D46A965" w14:textId="77777777" w:rsidR="00273CEC" w:rsidRDefault="00273CEC">
      <w:pPr>
        <w:pStyle w:val="TOC2"/>
        <w:rPr>
          <w:rFonts w:asciiTheme="minorHAnsi" w:eastAsiaTheme="minorEastAsia" w:hAnsiTheme="minorHAnsi"/>
          <w:bCs w:val="0"/>
          <w:noProof/>
          <w:sz w:val="24"/>
          <w:szCs w:val="24"/>
          <w:lang w:val="en-GB" w:eastAsia="en-GB"/>
        </w:rPr>
      </w:pPr>
      <w:hyperlink w:anchor="_Toc482903711" w:history="1">
        <w:r w:rsidRPr="003446FE">
          <w:rPr>
            <w:rStyle w:val="Hyperlink"/>
            <w:noProof/>
          </w:rPr>
          <w:t>Ethics Statement</w:t>
        </w:r>
        <w:r>
          <w:rPr>
            <w:noProof/>
            <w:webHidden/>
          </w:rPr>
          <w:tab/>
        </w:r>
        <w:r>
          <w:rPr>
            <w:noProof/>
            <w:webHidden/>
          </w:rPr>
          <w:fldChar w:fldCharType="begin"/>
        </w:r>
        <w:r>
          <w:rPr>
            <w:noProof/>
            <w:webHidden/>
          </w:rPr>
          <w:instrText xml:space="preserve"> PAGEREF _Toc482903711 \h </w:instrText>
        </w:r>
        <w:r>
          <w:rPr>
            <w:noProof/>
            <w:webHidden/>
          </w:rPr>
        </w:r>
        <w:r>
          <w:rPr>
            <w:noProof/>
            <w:webHidden/>
          </w:rPr>
          <w:fldChar w:fldCharType="separate"/>
        </w:r>
        <w:r>
          <w:rPr>
            <w:noProof/>
            <w:webHidden/>
          </w:rPr>
          <w:t>iii</w:t>
        </w:r>
        <w:r>
          <w:rPr>
            <w:noProof/>
            <w:webHidden/>
          </w:rPr>
          <w:fldChar w:fldCharType="end"/>
        </w:r>
      </w:hyperlink>
    </w:p>
    <w:p w14:paraId="0ADD63B5" w14:textId="77777777" w:rsidR="00273CEC" w:rsidRDefault="00273CEC">
      <w:pPr>
        <w:pStyle w:val="TOC2"/>
        <w:rPr>
          <w:rFonts w:asciiTheme="minorHAnsi" w:eastAsiaTheme="minorEastAsia" w:hAnsiTheme="minorHAnsi"/>
          <w:bCs w:val="0"/>
          <w:noProof/>
          <w:sz w:val="24"/>
          <w:szCs w:val="24"/>
          <w:lang w:val="en-GB" w:eastAsia="en-GB"/>
        </w:rPr>
      </w:pPr>
      <w:hyperlink w:anchor="_Toc482903712" w:history="1">
        <w:r w:rsidRPr="003446FE">
          <w:rPr>
            <w:rStyle w:val="Hyperlink"/>
            <w:noProof/>
          </w:rPr>
          <w:t>Abstract</w:t>
        </w:r>
        <w:r>
          <w:rPr>
            <w:noProof/>
            <w:webHidden/>
          </w:rPr>
          <w:tab/>
        </w:r>
        <w:r>
          <w:rPr>
            <w:noProof/>
            <w:webHidden/>
          </w:rPr>
          <w:fldChar w:fldCharType="begin"/>
        </w:r>
        <w:r>
          <w:rPr>
            <w:noProof/>
            <w:webHidden/>
          </w:rPr>
          <w:instrText xml:space="preserve"> PAGEREF _Toc482903712 \h </w:instrText>
        </w:r>
        <w:r>
          <w:rPr>
            <w:noProof/>
            <w:webHidden/>
          </w:rPr>
        </w:r>
        <w:r>
          <w:rPr>
            <w:noProof/>
            <w:webHidden/>
          </w:rPr>
          <w:fldChar w:fldCharType="separate"/>
        </w:r>
        <w:r>
          <w:rPr>
            <w:noProof/>
            <w:webHidden/>
          </w:rPr>
          <w:t>iv</w:t>
        </w:r>
        <w:r>
          <w:rPr>
            <w:noProof/>
            <w:webHidden/>
          </w:rPr>
          <w:fldChar w:fldCharType="end"/>
        </w:r>
      </w:hyperlink>
    </w:p>
    <w:p w14:paraId="6A46CC53" w14:textId="77777777" w:rsidR="00273CEC" w:rsidRDefault="00273CEC">
      <w:pPr>
        <w:pStyle w:val="TOC2"/>
        <w:rPr>
          <w:rFonts w:asciiTheme="minorHAnsi" w:eastAsiaTheme="minorEastAsia" w:hAnsiTheme="minorHAnsi"/>
          <w:bCs w:val="0"/>
          <w:noProof/>
          <w:sz w:val="24"/>
          <w:szCs w:val="24"/>
          <w:lang w:val="en-GB" w:eastAsia="en-GB"/>
        </w:rPr>
      </w:pPr>
      <w:hyperlink w:anchor="_Toc482903713" w:history="1">
        <w:r w:rsidRPr="003446FE">
          <w:rPr>
            <w:rStyle w:val="Hyperlink"/>
            <w:noProof/>
          </w:rPr>
          <w:t>Dedication</w:t>
        </w:r>
        <w:r>
          <w:rPr>
            <w:noProof/>
            <w:webHidden/>
          </w:rPr>
          <w:tab/>
        </w:r>
        <w:r>
          <w:rPr>
            <w:noProof/>
            <w:webHidden/>
          </w:rPr>
          <w:fldChar w:fldCharType="begin"/>
        </w:r>
        <w:r>
          <w:rPr>
            <w:noProof/>
            <w:webHidden/>
          </w:rPr>
          <w:instrText xml:space="preserve"> PAGEREF _Toc482903713 \h </w:instrText>
        </w:r>
        <w:r>
          <w:rPr>
            <w:noProof/>
            <w:webHidden/>
          </w:rPr>
        </w:r>
        <w:r>
          <w:rPr>
            <w:noProof/>
            <w:webHidden/>
          </w:rPr>
          <w:fldChar w:fldCharType="separate"/>
        </w:r>
        <w:r>
          <w:rPr>
            <w:noProof/>
            <w:webHidden/>
          </w:rPr>
          <w:t>v</w:t>
        </w:r>
        <w:r>
          <w:rPr>
            <w:noProof/>
            <w:webHidden/>
          </w:rPr>
          <w:fldChar w:fldCharType="end"/>
        </w:r>
      </w:hyperlink>
    </w:p>
    <w:p w14:paraId="3919877C" w14:textId="77777777" w:rsidR="00273CEC" w:rsidRDefault="00273CEC">
      <w:pPr>
        <w:pStyle w:val="TOC2"/>
        <w:rPr>
          <w:rFonts w:asciiTheme="minorHAnsi" w:eastAsiaTheme="minorEastAsia" w:hAnsiTheme="minorHAnsi"/>
          <w:bCs w:val="0"/>
          <w:noProof/>
          <w:sz w:val="24"/>
          <w:szCs w:val="24"/>
          <w:lang w:val="en-GB" w:eastAsia="en-GB"/>
        </w:rPr>
      </w:pPr>
      <w:hyperlink w:anchor="_Toc482903714" w:history="1">
        <w:r w:rsidRPr="003446FE">
          <w:rPr>
            <w:rStyle w:val="Hyperlink"/>
            <w:noProof/>
          </w:rPr>
          <w:t>Acknowledgements</w:t>
        </w:r>
        <w:r>
          <w:rPr>
            <w:noProof/>
            <w:webHidden/>
          </w:rPr>
          <w:tab/>
        </w:r>
        <w:r>
          <w:rPr>
            <w:noProof/>
            <w:webHidden/>
          </w:rPr>
          <w:fldChar w:fldCharType="begin"/>
        </w:r>
        <w:r>
          <w:rPr>
            <w:noProof/>
            <w:webHidden/>
          </w:rPr>
          <w:instrText xml:space="preserve"> PAGEREF _Toc482903714 \h </w:instrText>
        </w:r>
        <w:r>
          <w:rPr>
            <w:noProof/>
            <w:webHidden/>
          </w:rPr>
        </w:r>
        <w:r>
          <w:rPr>
            <w:noProof/>
            <w:webHidden/>
          </w:rPr>
          <w:fldChar w:fldCharType="separate"/>
        </w:r>
        <w:r>
          <w:rPr>
            <w:noProof/>
            <w:webHidden/>
          </w:rPr>
          <w:t>vi</w:t>
        </w:r>
        <w:r>
          <w:rPr>
            <w:noProof/>
            <w:webHidden/>
          </w:rPr>
          <w:fldChar w:fldCharType="end"/>
        </w:r>
      </w:hyperlink>
    </w:p>
    <w:p w14:paraId="236F7924" w14:textId="77777777" w:rsidR="00273CEC" w:rsidRDefault="00273CEC">
      <w:pPr>
        <w:pStyle w:val="TOC2"/>
        <w:rPr>
          <w:rFonts w:asciiTheme="minorHAnsi" w:eastAsiaTheme="minorEastAsia" w:hAnsiTheme="minorHAnsi"/>
          <w:bCs w:val="0"/>
          <w:noProof/>
          <w:sz w:val="24"/>
          <w:szCs w:val="24"/>
          <w:lang w:val="en-GB" w:eastAsia="en-GB"/>
        </w:rPr>
      </w:pPr>
      <w:hyperlink w:anchor="_Toc482903715" w:history="1">
        <w:r w:rsidRPr="003446FE">
          <w:rPr>
            <w:rStyle w:val="Hyperlink"/>
            <w:noProof/>
          </w:rPr>
          <w:t>Table of Contents</w:t>
        </w:r>
        <w:r>
          <w:rPr>
            <w:noProof/>
            <w:webHidden/>
          </w:rPr>
          <w:tab/>
        </w:r>
        <w:r>
          <w:rPr>
            <w:noProof/>
            <w:webHidden/>
          </w:rPr>
          <w:fldChar w:fldCharType="begin"/>
        </w:r>
        <w:r>
          <w:rPr>
            <w:noProof/>
            <w:webHidden/>
          </w:rPr>
          <w:instrText xml:space="preserve"> PAGEREF _Toc482903715 \h </w:instrText>
        </w:r>
        <w:r>
          <w:rPr>
            <w:noProof/>
            <w:webHidden/>
          </w:rPr>
        </w:r>
        <w:r>
          <w:rPr>
            <w:noProof/>
            <w:webHidden/>
          </w:rPr>
          <w:fldChar w:fldCharType="separate"/>
        </w:r>
        <w:r>
          <w:rPr>
            <w:noProof/>
            <w:webHidden/>
          </w:rPr>
          <w:t>vii</w:t>
        </w:r>
        <w:r>
          <w:rPr>
            <w:noProof/>
            <w:webHidden/>
          </w:rPr>
          <w:fldChar w:fldCharType="end"/>
        </w:r>
      </w:hyperlink>
    </w:p>
    <w:p w14:paraId="06870C6F" w14:textId="77777777" w:rsidR="00273CEC" w:rsidRDefault="00273CEC">
      <w:pPr>
        <w:pStyle w:val="TOC2"/>
        <w:rPr>
          <w:rFonts w:asciiTheme="minorHAnsi" w:eastAsiaTheme="minorEastAsia" w:hAnsiTheme="minorHAnsi"/>
          <w:bCs w:val="0"/>
          <w:noProof/>
          <w:sz w:val="24"/>
          <w:szCs w:val="24"/>
          <w:lang w:val="en-GB" w:eastAsia="en-GB"/>
        </w:rPr>
      </w:pPr>
      <w:hyperlink w:anchor="_Toc482903716" w:history="1">
        <w:r w:rsidRPr="003446FE">
          <w:rPr>
            <w:rStyle w:val="Hyperlink"/>
            <w:noProof/>
          </w:rPr>
          <w:t>List of Tables</w:t>
        </w:r>
        <w:r>
          <w:rPr>
            <w:noProof/>
            <w:webHidden/>
          </w:rPr>
          <w:tab/>
        </w:r>
        <w:r>
          <w:rPr>
            <w:noProof/>
            <w:webHidden/>
          </w:rPr>
          <w:fldChar w:fldCharType="begin"/>
        </w:r>
        <w:r>
          <w:rPr>
            <w:noProof/>
            <w:webHidden/>
          </w:rPr>
          <w:instrText xml:space="preserve"> PAGEREF _Toc482903716 \h </w:instrText>
        </w:r>
        <w:r>
          <w:rPr>
            <w:noProof/>
            <w:webHidden/>
          </w:rPr>
        </w:r>
        <w:r>
          <w:rPr>
            <w:noProof/>
            <w:webHidden/>
          </w:rPr>
          <w:fldChar w:fldCharType="separate"/>
        </w:r>
        <w:r>
          <w:rPr>
            <w:noProof/>
            <w:webHidden/>
          </w:rPr>
          <w:t>viii</w:t>
        </w:r>
        <w:r>
          <w:rPr>
            <w:noProof/>
            <w:webHidden/>
          </w:rPr>
          <w:fldChar w:fldCharType="end"/>
        </w:r>
      </w:hyperlink>
    </w:p>
    <w:p w14:paraId="05F4B434" w14:textId="77777777" w:rsidR="00273CEC" w:rsidRDefault="00273CEC">
      <w:pPr>
        <w:pStyle w:val="TOC2"/>
        <w:rPr>
          <w:rFonts w:asciiTheme="minorHAnsi" w:eastAsiaTheme="minorEastAsia" w:hAnsiTheme="minorHAnsi"/>
          <w:bCs w:val="0"/>
          <w:noProof/>
          <w:sz w:val="24"/>
          <w:szCs w:val="24"/>
          <w:lang w:val="en-GB" w:eastAsia="en-GB"/>
        </w:rPr>
      </w:pPr>
      <w:hyperlink w:anchor="_Toc482903717" w:history="1">
        <w:r w:rsidRPr="003446FE">
          <w:rPr>
            <w:rStyle w:val="Hyperlink"/>
            <w:noProof/>
          </w:rPr>
          <w:t>List of Figures</w:t>
        </w:r>
        <w:r>
          <w:rPr>
            <w:noProof/>
            <w:webHidden/>
          </w:rPr>
          <w:tab/>
        </w:r>
        <w:r>
          <w:rPr>
            <w:noProof/>
            <w:webHidden/>
          </w:rPr>
          <w:fldChar w:fldCharType="begin"/>
        </w:r>
        <w:r>
          <w:rPr>
            <w:noProof/>
            <w:webHidden/>
          </w:rPr>
          <w:instrText xml:space="preserve"> PAGEREF _Toc482903717 \h </w:instrText>
        </w:r>
        <w:r>
          <w:rPr>
            <w:noProof/>
            <w:webHidden/>
          </w:rPr>
        </w:r>
        <w:r>
          <w:rPr>
            <w:noProof/>
            <w:webHidden/>
          </w:rPr>
          <w:fldChar w:fldCharType="separate"/>
        </w:r>
        <w:r>
          <w:rPr>
            <w:noProof/>
            <w:webHidden/>
          </w:rPr>
          <w:t>ix</w:t>
        </w:r>
        <w:r>
          <w:rPr>
            <w:noProof/>
            <w:webHidden/>
          </w:rPr>
          <w:fldChar w:fldCharType="end"/>
        </w:r>
      </w:hyperlink>
    </w:p>
    <w:p w14:paraId="17B1D302" w14:textId="77777777" w:rsidR="00273CEC" w:rsidRDefault="00273CEC">
      <w:pPr>
        <w:pStyle w:val="TOC2"/>
        <w:rPr>
          <w:rFonts w:asciiTheme="minorHAnsi" w:eastAsiaTheme="minorEastAsia" w:hAnsiTheme="minorHAnsi"/>
          <w:bCs w:val="0"/>
          <w:noProof/>
          <w:sz w:val="24"/>
          <w:szCs w:val="24"/>
          <w:lang w:val="en-GB" w:eastAsia="en-GB"/>
        </w:rPr>
      </w:pPr>
      <w:hyperlink w:anchor="_Toc482903718" w:history="1">
        <w:r w:rsidRPr="003446FE">
          <w:rPr>
            <w:rStyle w:val="Hyperlink"/>
            <w:noProof/>
          </w:rPr>
          <w:t>List of Acronyms</w:t>
        </w:r>
        <w:r>
          <w:rPr>
            <w:noProof/>
            <w:webHidden/>
          </w:rPr>
          <w:tab/>
        </w:r>
        <w:r>
          <w:rPr>
            <w:noProof/>
            <w:webHidden/>
          </w:rPr>
          <w:fldChar w:fldCharType="begin"/>
        </w:r>
        <w:r>
          <w:rPr>
            <w:noProof/>
            <w:webHidden/>
          </w:rPr>
          <w:instrText xml:space="preserve"> PAGEREF _Toc482903718 \h </w:instrText>
        </w:r>
        <w:r>
          <w:rPr>
            <w:noProof/>
            <w:webHidden/>
          </w:rPr>
        </w:r>
        <w:r>
          <w:rPr>
            <w:noProof/>
            <w:webHidden/>
          </w:rPr>
          <w:fldChar w:fldCharType="separate"/>
        </w:r>
        <w:r>
          <w:rPr>
            <w:noProof/>
            <w:webHidden/>
          </w:rPr>
          <w:t>x</w:t>
        </w:r>
        <w:r>
          <w:rPr>
            <w:noProof/>
            <w:webHidden/>
          </w:rPr>
          <w:fldChar w:fldCharType="end"/>
        </w:r>
      </w:hyperlink>
    </w:p>
    <w:p w14:paraId="1BF8BC56" w14:textId="77777777" w:rsidR="00273CEC" w:rsidRDefault="00273CEC">
      <w:pPr>
        <w:pStyle w:val="TOC2"/>
        <w:rPr>
          <w:rFonts w:asciiTheme="minorHAnsi" w:eastAsiaTheme="minorEastAsia" w:hAnsiTheme="minorHAnsi"/>
          <w:bCs w:val="0"/>
          <w:noProof/>
          <w:sz w:val="24"/>
          <w:szCs w:val="24"/>
          <w:lang w:val="en-GB" w:eastAsia="en-GB"/>
        </w:rPr>
      </w:pPr>
      <w:hyperlink w:anchor="_Toc482903719" w:history="1">
        <w:r w:rsidRPr="003446FE">
          <w:rPr>
            <w:rStyle w:val="Hyperlink"/>
            <w:noProof/>
          </w:rPr>
          <w:t>Glossary</w:t>
        </w:r>
        <w:r>
          <w:rPr>
            <w:noProof/>
            <w:webHidden/>
          </w:rPr>
          <w:tab/>
        </w:r>
        <w:r>
          <w:rPr>
            <w:noProof/>
            <w:webHidden/>
          </w:rPr>
          <w:fldChar w:fldCharType="begin"/>
        </w:r>
        <w:r>
          <w:rPr>
            <w:noProof/>
            <w:webHidden/>
          </w:rPr>
          <w:instrText xml:space="preserve"> PAGEREF _Toc482903719 \h </w:instrText>
        </w:r>
        <w:r>
          <w:rPr>
            <w:noProof/>
            <w:webHidden/>
          </w:rPr>
        </w:r>
        <w:r>
          <w:rPr>
            <w:noProof/>
            <w:webHidden/>
          </w:rPr>
          <w:fldChar w:fldCharType="separate"/>
        </w:r>
        <w:r>
          <w:rPr>
            <w:noProof/>
            <w:webHidden/>
          </w:rPr>
          <w:t>xi</w:t>
        </w:r>
        <w:r>
          <w:rPr>
            <w:noProof/>
            <w:webHidden/>
          </w:rPr>
          <w:fldChar w:fldCharType="end"/>
        </w:r>
      </w:hyperlink>
    </w:p>
    <w:p w14:paraId="305DE318" w14:textId="77777777" w:rsidR="00273CEC" w:rsidRDefault="00273CEC">
      <w:pPr>
        <w:pStyle w:val="TOC2"/>
        <w:rPr>
          <w:rFonts w:asciiTheme="minorHAnsi" w:eastAsiaTheme="minorEastAsia" w:hAnsiTheme="minorHAnsi"/>
          <w:bCs w:val="0"/>
          <w:noProof/>
          <w:sz w:val="24"/>
          <w:szCs w:val="24"/>
          <w:lang w:val="en-GB" w:eastAsia="en-GB"/>
        </w:rPr>
      </w:pPr>
      <w:hyperlink w:anchor="_Toc482903720" w:history="1">
        <w:r w:rsidRPr="003446FE">
          <w:rPr>
            <w:rStyle w:val="Hyperlink"/>
            <w:noProof/>
          </w:rPr>
          <w:t>Preface/Executive Summary/Image</w:t>
        </w:r>
        <w:r>
          <w:rPr>
            <w:noProof/>
            <w:webHidden/>
          </w:rPr>
          <w:tab/>
        </w:r>
        <w:r>
          <w:rPr>
            <w:noProof/>
            <w:webHidden/>
          </w:rPr>
          <w:fldChar w:fldCharType="begin"/>
        </w:r>
        <w:r>
          <w:rPr>
            <w:noProof/>
            <w:webHidden/>
          </w:rPr>
          <w:instrText xml:space="preserve"> PAGEREF _Toc482903720 \h </w:instrText>
        </w:r>
        <w:r>
          <w:rPr>
            <w:noProof/>
            <w:webHidden/>
          </w:rPr>
        </w:r>
        <w:r>
          <w:rPr>
            <w:noProof/>
            <w:webHidden/>
          </w:rPr>
          <w:fldChar w:fldCharType="separate"/>
        </w:r>
        <w:r>
          <w:rPr>
            <w:noProof/>
            <w:webHidden/>
          </w:rPr>
          <w:t>xii</w:t>
        </w:r>
        <w:r>
          <w:rPr>
            <w:noProof/>
            <w:webHidden/>
          </w:rPr>
          <w:fldChar w:fldCharType="end"/>
        </w:r>
      </w:hyperlink>
    </w:p>
    <w:p w14:paraId="1CDDDDDF" w14:textId="77777777" w:rsidR="00273CEC" w:rsidRDefault="00273CEC">
      <w:pPr>
        <w:pStyle w:val="TOC1"/>
        <w:tabs>
          <w:tab w:val="right" w:leader="dot" w:pos="8290"/>
        </w:tabs>
        <w:rPr>
          <w:rFonts w:asciiTheme="minorHAnsi" w:eastAsiaTheme="minorEastAsia" w:hAnsiTheme="minorHAnsi"/>
          <w:b w:val="0"/>
          <w:bCs w:val="0"/>
          <w:noProof/>
          <w:sz w:val="24"/>
          <w:lang w:val="en-GB" w:eastAsia="en-GB"/>
        </w:rPr>
      </w:pPr>
      <w:hyperlink w:anchor="_Toc482903721" w:history="1">
        <w:r w:rsidRPr="003446FE">
          <w:rPr>
            <w:rStyle w:val="Hyperlink"/>
            <w:noProof/>
          </w:rPr>
          <w:t>Chapter 1.</w:t>
        </w:r>
        <w:r>
          <w:rPr>
            <w:noProof/>
            <w:webHidden/>
          </w:rPr>
          <w:tab/>
        </w:r>
        <w:r>
          <w:rPr>
            <w:noProof/>
            <w:webHidden/>
          </w:rPr>
          <w:fldChar w:fldCharType="begin"/>
        </w:r>
        <w:r>
          <w:rPr>
            <w:noProof/>
            <w:webHidden/>
          </w:rPr>
          <w:instrText xml:space="preserve"> PAGEREF _Toc482903721 \h </w:instrText>
        </w:r>
        <w:r>
          <w:rPr>
            <w:noProof/>
            <w:webHidden/>
          </w:rPr>
        </w:r>
        <w:r>
          <w:rPr>
            <w:noProof/>
            <w:webHidden/>
          </w:rPr>
          <w:fldChar w:fldCharType="separate"/>
        </w:r>
        <w:r>
          <w:rPr>
            <w:noProof/>
            <w:webHidden/>
          </w:rPr>
          <w:t>1</w:t>
        </w:r>
        <w:r>
          <w:rPr>
            <w:noProof/>
            <w:webHidden/>
          </w:rPr>
          <w:fldChar w:fldCharType="end"/>
        </w:r>
      </w:hyperlink>
    </w:p>
    <w:p w14:paraId="069578CD" w14:textId="77777777" w:rsidR="00273CEC" w:rsidRDefault="00273CEC">
      <w:pPr>
        <w:pStyle w:val="TOC2"/>
        <w:tabs>
          <w:tab w:val="left" w:pos="662"/>
        </w:tabs>
        <w:rPr>
          <w:rFonts w:asciiTheme="minorHAnsi" w:eastAsiaTheme="minorEastAsia" w:hAnsiTheme="minorHAnsi"/>
          <w:bCs w:val="0"/>
          <w:noProof/>
          <w:sz w:val="24"/>
          <w:szCs w:val="24"/>
          <w:lang w:val="en-GB" w:eastAsia="en-GB"/>
        </w:rPr>
      </w:pPr>
      <w:hyperlink w:anchor="_Toc482903722" w:history="1">
        <w:r w:rsidRPr="003446FE">
          <w:rPr>
            <w:rStyle w:val="Hyperlink"/>
            <w:noProof/>
          </w:rPr>
          <w:t>1.1.</w:t>
        </w:r>
        <w:r>
          <w:rPr>
            <w:rFonts w:asciiTheme="minorHAnsi" w:eastAsiaTheme="minorEastAsia" w:hAnsiTheme="minorHAnsi"/>
            <w:bCs w:val="0"/>
            <w:noProof/>
            <w:sz w:val="24"/>
            <w:szCs w:val="24"/>
            <w:lang w:val="en-GB" w:eastAsia="en-GB"/>
          </w:rPr>
          <w:tab/>
        </w:r>
        <w:r w:rsidRPr="003446FE">
          <w:rPr>
            <w:rStyle w:val="Hyperlink"/>
            <w:noProof/>
          </w:rPr>
          <w:t>Introduction</w:t>
        </w:r>
        <w:r>
          <w:rPr>
            <w:noProof/>
            <w:webHidden/>
          </w:rPr>
          <w:tab/>
        </w:r>
        <w:r>
          <w:rPr>
            <w:noProof/>
            <w:webHidden/>
          </w:rPr>
          <w:fldChar w:fldCharType="begin"/>
        </w:r>
        <w:r>
          <w:rPr>
            <w:noProof/>
            <w:webHidden/>
          </w:rPr>
          <w:instrText xml:space="preserve"> PAGEREF _Toc482903722 \h </w:instrText>
        </w:r>
        <w:r>
          <w:rPr>
            <w:noProof/>
            <w:webHidden/>
          </w:rPr>
        </w:r>
        <w:r>
          <w:rPr>
            <w:noProof/>
            <w:webHidden/>
          </w:rPr>
          <w:fldChar w:fldCharType="separate"/>
        </w:r>
        <w:r>
          <w:rPr>
            <w:noProof/>
            <w:webHidden/>
          </w:rPr>
          <w:t>1</w:t>
        </w:r>
        <w:r>
          <w:rPr>
            <w:noProof/>
            <w:webHidden/>
          </w:rPr>
          <w:fldChar w:fldCharType="end"/>
        </w:r>
      </w:hyperlink>
    </w:p>
    <w:p w14:paraId="2F47FA36" w14:textId="77777777" w:rsidR="00273CEC" w:rsidRDefault="00273CEC">
      <w:pPr>
        <w:pStyle w:val="TOC1"/>
        <w:tabs>
          <w:tab w:val="right" w:leader="dot" w:pos="8290"/>
        </w:tabs>
        <w:rPr>
          <w:rFonts w:asciiTheme="minorHAnsi" w:eastAsiaTheme="minorEastAsia" w:hAnsiTheme="minorHAnsi"/>
          <w:b w:val="0"/>
          <w:bCs w:val="0"/>
          <w:noProof/>
          <w:sz w:val="24"/>
          <w:lang w:val="en-GB" w:eastAsia="en-GB"/>
        </w:rPr>
      </w:pPr>
      <w:hyperlink w:anchor="_Toc482903723" w:history="1">
        <w:r w:rsidRPr="003446FE">
          <w:rPr>
            <w:rStyle w:val="Hyperlink"/>
            <w:noProof/>
          </w:rPr>
          <w:t>Chapter 2.</w:t>
        </w:r>
        <w:r>
          <w:rPr>
            <w:noProof/>
            <w:webHidden/>
          </w:rPr>
          <w:tab/>
        </w:r>
        <w:r>
          <w:rPr>
            <w:noProof/>
            <w:webHidden/>
          </w:rPr>
          <w:fldChar w:fldCharType="begin"/>
        </w:r>
        <w:r>
          <w:rPr>
            <w:noProof/>
            <w:webHidden/>
          </w:rPr>
          <w:instrText xml:space="preserve"> PAGEREF _Toc482903723 \h </w:instrText>
        </w:r>
        <w:r>
          <w:rPr>
            <w:noProof/>
            <w:webHidden/>
          </w:rPr>
        </w:r>
        <w:r>
          <w:rPr>
            <w:noProof/>
            <w:webHidden/>
          </w:rPr>
          <w:fldChar w:fldCharType="separate"/>
        </w:r>
        <w:r>
          <w:rPr>
            <w:noProof/>
            <w:webHidden/>
          </w:rPr>
          <w:t>3</w:t>
        </w:r>
        <w:r>
          <w:rPr>
            <w:noProof/>
            <w:webHidden/>
          </w:rPr>
          <w:fldChar w:fldCharType="end"/>
        </w:r>
      </w:hyperlink>
    </w:p>
    <w:p w14:paraId="7756A3C2" w14:textId="77777777" w:rsidR="00273CEC" w:rsidRDefault="00273CEC">
      <w:pPr>
        <w:pStyle w:val="TOC2"/>
        <w:tabs>
          <w:tab w:val="left" w:pos="662"/>
        </w:tabs>
        <w:rPr>
          <w:rFonts w:asciiTheme="minorHAnsi" w:eastAsiaTheme="minorEastAsia" w:hAnsiTheme="minorHAnsi"/>
          <w:bCs w:val="0"/>
          <w:noProof/>
          <w:sz w:val="24"/>
          <w:szCs w:val="24"/>
          <w:lang w:val="en-GB" w:eastAsia="en-GB"/>
        </w:rPr>
      </w:pPr>
      <w:hyperlink w:anchor="_Toc482903724" w:history="1">
        <w:r w:rsidRPr="003446FE">
          <w:rPr>
            <w:rStyle w:val="Hyperlink"/>
            <w:noProof/>
          </w:rPr>
          <w:t>2.1.</w:t>
        </w:r>
        <w:r>
          <w:rPr>
            <w:rFonts w:asciiTheme="minorHAnsi" w:eastAsiaTheme="minorEastAsia" w:hAnsiTheme="minorHAnsi"/>
            <w:bCs w:val="0"/>
            <w:noProof/>
            <w:sz w:val="24"/>
            <w:szCs w:val="24"/>
            <w:lang w:val="en-GB" w:eastAsia="en-GB"/>
          </w:rPr>
          <w:tab/>
        </w:r>
        <w:r w:rsidRPr="003446FE">
          <w:rPr>
            <w:rStyle w:val="Hyperlink"/>
            <w:noProof/>
          </w:rPr>
          <w:t>Process Analysis</w:t>
        </w:r>
        <w:r>
          <w:rPr>
            <w:noProof/>
            <w:webHidden/>
          </w:rPr>
          <w:tab/>
        </w:r>
        <w:r>
          <w:rPr>
            <w:noProof/>
            <w:webHidden/>
          </w:rPr>
          <w:fldChar w:fldCharType="begin"/>
        </w:r>
        <w:r>
          <w:rPr>
            <w:noProof/>
            <w:webHidden/>
          </w:rPr>
          <w:instrText xml:space="preserve"> PAGEREF _Toc482903724 \h </w:instrText>
        </w:r>
        <w:r>
          <w:rPr>
            <w:noProof/>
            <w:webHidden/>
          </w:rPr>
        </w:r>
        <w:r>
          <w:rPr>
            <w:noProof/>
            <w:webHidden/>
          </w:rPr>
          <w:fldChar w:fldCharType="separate"/>
        </w:r>
        <w:r>
          <w:rPr>
            <w:noProof/>
            <w:webHidden/>
          </w:rPr>
          <w:t>3</w:t>
        </w:r>
        <w:r>
          <w:rPr>
            <w:noProof/>
            <w:webHidden/>
          </w:rPr>
          <w:fldChar w:fldCharType="end"/>
        </w:r>
      </w:hyperlink>
    </w:p>
    <w:p w14:paraId="51D547E1" w14:textId="77777777" w:rsidR="00273CEC" w:rsidRDefault="00273CEC">
      <w:pPr>
        <w:pStyle w:val="TOC1"/>
        <w:tabs>
          <w:tab w:val="right" w:leader="dot" w:pos="8290"/>
        </w:tabs>
        <w:rPr>
          <w:rFonts w:asciiTheme="minorHAnsi" w:eastAsiaTheme="minorEastAsia" w:hAnsiTheme="minorHAnsi"/>
          <w:b w:val="0"/>
          <w:bCs w:val="0"/>
          <w:noProof/>
          <w:sz w:val="24"/>
          <w:lang w:val="en-GB" w:eastAsia="en-GB"/>
        </w:rPr>
      </w:pPr>
      <w:hyperlink w:anchor="_Toc482903725" w:history="1">
        <w:r w:rsidRPr="003446FE">
          <w:rPr>
            <w:rStyle w:val="Hyperlink"/>
            <w:noProof/>
          </w:rPr>
          <w:t>Chapter 3.</w:t>
        </w:r>
        <w:r>
          <w:rPr>
            <w:noProof/>
            <w:webHidden/>
          </w:rPr>
          <w:tab/>
        </w:r>
        <w:r>
          <w:rPr>
            <w:noProof/>
            <w:webHidden/>
          </w:rPr>
          <w:fldChar w:fldCharType="begin"/>
        </w:r>
        <w:r>
          <w:rPr>
            <w:noProof/>
            <w:webHidden/>
          </w:rPr>
          <w:instrText xml:space="preserve"> PAGEREF _Toc482903725 \h </w:instrText>
        </w:r>
        <w:r>
          <w:rPr>
            <w:noProof/>
            <w:webHidden/>
          </w:rPr>
        </w:r>
        <w:r>
          <w:rPr>
            <w:noProof/>
            <w:webHidden/>
          </w:rPr>
          <w:fldChar w:fldCharType="separate"/>
        </w:r>
        <w:r>
          <w:rPr>
            <w:noProof/>
            <w:webHidden/>
          </w:rPr>
          <w:t>4</w:t>
        </w:r>
        <w:r>
          <w:rPr>
            <w:noProof/>
            <w:webHidden/>
          </w:rPr>
          <w:fldChar w:fldCharType="end"/>
        </w:r>
      </w:hyperlink>
    </w:p>
    <w:p w14:paraId="7E336D0F" w14:textId="77777777" w:rsidR="00273CEC" w:rsidRDefault="00273CEC">
      <w:pPr>
        <w:pStyle w:val="TOC1"/>
        <w:tabs>
          <w:tab w:val="right" w:leader="dot" w:pos="8290"/>
        </w:tabs>
        <w:rPr>
          <w:rFonts w:asciiTheme="minorHAnsi" w:eastAsiaTheme="minorEastAsia" w:hAnsiTheme="minorHAnsi"/>
          <w:b w:val="0"/>
          <w:bCs w:val="0"/>
          <w:noProof/>
          <w:sz w:val="24"/>
          <w:lang w:val="en-GB" w:eastAsia="en-GB"/>
        </w:rPr>
      </w:pPr>
      <w:hyperlink w:anchor="_Toc482903726" w:history="1">
        <w:r w:rsidRPr="003446FE">
          <w:rPr>
            <w:rStyle w:val="Hyperlink"/>
            <w:noProof/>
          </w:rPr>
          <w:t>Chapter 4.</w:t>
        </w:r>
        <w:r>
          <w:rPr>
            <w:noProof/>
            <w:webHidden/>
          </w:rPr>
          <w:tab/>
        </w:r>
        <w:r>
          <w:rPr>
            <w:noProof/>
            <w:webHidden/>
          </w:rPr>
          <w:fldChar w:fldCharType="begin"/>
        </w:r>
        <w:r>
          <w:rPr>
            <w:noProof/>
            <w:webHidden/>
          </w:rPr>
          <w:instrText xml:space="preserve"> PAGEREF _Toc482903726 \h </w:instrText>
        </w:r>
        <w:r>
          <w:rPr>
            <w:noProof/>
            <w:webHidden/>
          </w:rPr>
        </w:r>
        <w:r>
          <w:rPr>
            <w:noProof/>
            <w:webHidden/>
          </w:rPr>
          <w:fldChar w:fldCharType="separate"/>
        </w:r>
        <w:r>
          <w:rPr>
            <w:noProof/>
            <w:webHidden/>
          </w:rPr>
          <w:t>5</w:t>
        </w:r>
        <w:r>
          <w:rPr>
            <w:noProof/>
            <w:webHidden/>
          </w:rPr>
          <w:fldChar w:fldCharType="end"/>
        </w:r>
      </w:hyperlink>
    </w:p>
    <w:p w14:paraId="15EBCEFD" w14:textId="77777777" w:rsidR="00273CEC" w:rsidRDefault="00273CEC">
      <w:pPr>
        <w:pStyle w:val="TOC1"/>
        <w:tabs>
          <w:tab w:val="right" w:leader="dot" w:pos="8290"/>
        </w:tabs>
        <w:rPr>
          <w:rFonts w:asciiTheme="minorHAnsi" w:eastAsiaTheme="minorEastAsia" w:hAnsiTheme="minorHAnsi"/>
          <w:b w:val="0"/>
          <w:bCs w:val="0"/>
          <w:noProof/>
          <w:sz w:val="24"/>
          <w:lang w:val="en-GB" w:eastAsia="en-GB"/>
        </w:rPr>
      </w:pPr>
      <w:hyperlink w:anchor="_Toc482903727" w:history="1">
        <w:r w:rsidRPr="003446FE">
          <w:rPr>
            <w:rStyle w:val="Hyperlink"/>
            <w:noProof/>
          </w:rPr>
          <w:t>Chapter 5.</w:t>
        </w:r>
        <w:r>
          <w:rPr>
            <w:noProof/>
            <w:webHidden/>
          </w:rPr>
          <w:tab/>
        </w:r>
        <w:r>
          <w:rPr>
            <w:noProof/>
            <w:webHidden/>
          </w:rPr>
          <w:fldChar w:fldCharType="begin"/>
        </w:r>
        <w:r>
          <w:rPr>
            <w:noProof/>
            <w:webHidden/>
          </w:rPr>
          <w:instrText xml:space="preserve"> PAGEREF _Toc482903727 \h </w:instrText>
        </w:r>
        <w:r>
          <w:rPr>
            <w:noProof/>
            <w:webHidden/>
          </w:rPr>
        </w:r>
        <w:r>
          <w:rPr>
            <w:noProof/>
            <w:webHidden/>
          </w:rPr>
          <w:fldChar w:fldCharType="separate"/>
        </w:r>
        <w:r>
          <w:rPr>
            <w:noProof/>
            <w:webHidden/>
          </w:rPr>
          <w:t>6</w:t>
        </w:r>
        <w:r>
          <w:rPr>
            <w:noProof/>
            <w:webHidden/>
          </w:rPr>
          <w:fldChar w:fldCharType="end"/>
        </w:r>
      </w:hyperlink>
    </w:p>
    <w:p w14:paraId="1270812D" w14:textId="77777777" w:rsidR="00273CEC" w:rsidRDefault="00273CEC">
      <w:pPr>
        <w:pStyle w:val="TOC1"/>
        <w:tabs>
          <w:tab w:val="right" w:leader="dot" w:pos="8290"/>
        </w:tabs>
        <w:rPr>
          <w:rFonts w:asciiTheme="minorHAnsi" w:eastAsiaTheme="minorEastAsia" w:hAnsiTheme="minorHAnsi"/>
          <w:b w:val="0"/>
          <w:bCs w:val="0"/>
          <w:noProof/>
          <w:sz w:val="24"/>
          <w:lang w:val="en-GB" w:eastAsia="en-GB"/>
        </w:rPr>
      </w:pPr>
      <w:hyperlink w:anchor="_Toc482903728" w:history="1">
        <w:r w:rsidRPr="003446FE">
          <w:rPr>
            <w:rStyle w:val="Hyperlink"/>
            <w:noProof/>
          </w:rPr>
          <w:t>Chapter 6.</w:t>
        </w:r>
        <w:r>
          <w:rPr>
            <w:noProof/>
            <w:webHidden/>
          </w:rPr>
          <w:tab/>
        </w:r>
        <w:r>
          <w:rPr>
            <w:noProof/>
            <w:webHidden/>
          </w:rPr>
          <w:fldChar w:fldCharType="begin"/>
        </w:r>
        <w:r>
          <w:rPr>
            <w:noProof/>
            <w:webHidden/>
          </w:rPr>
          <w:instrText xml:space="preserve"> PAGEREF _Toc482903728 \h </w:instrText>
        </w:r>
        <w:r>
          <w:rPr>
            <w:noProof/>
            <w:webHidden/>
          </w:rPr>
        </w:r>
        <w:r>
          <w:rPr>
            <w:noProof/>
            <w:webHidden/>
          </w:rPr>
          <w:fldChar w:fldCharType="separate"/>
        </w:r>
        <w:r>
          <w:rPr>
            <w:noProof/>
            <w:webHidden/>
          </w:rPr>
          <w:t>7</w:t>
        </w:r>
        <w:r>
          <w:rPr>
            <w:noProof/>
            <w:webHidden/>
          </w:rPr>
          <w:fldChar w:fldCharType="end"/>
        </w:r>
      </w:hyperlink>
    </w:p>
    <w:p w14:paraId="011856D8" w14:textId="77777777" w:rsidR="00273CEC" w:rsidRDefault="00273CEC">
      <w:pPr>
        <w:pStyle w:val="TOC1"/>
        <w:tabs>
          <w:tab w:val="right" w:leader="dot" w:pos="8290"/>
        </w:tabs>
        <w:rPr>
          <w:rFonts w:asciiTheme="minorHAnsi" w:eastAsiaTheme="minorEastAsia" w:hAnsiTheme="minorHAnsi"/>
          <w:b w:val="0"/>
          <w:bCs w:val="0"/>
          <w:noProof/>
          <w:sz w:val="24"/>
          <w:lang w:val="en-GB" w:eastAsia="en-GB"/>
        </w:rPr>
      </w:pPr>
      <w:hyperlink w:anchor="_Toc482903729" w:history="1">
        <w:r w:rsidRPr="003446FE">
          <w:rPr>
            <w:rStyle w:val="Hyperlink"/>
            <w:noProof/>
          </w:rPr>
          <w:t>References</w:t>
        </w:r>
        <w:r>
          <w:rPr>
            <w:noProof/>
            <w:webHidden/>
          </w:rPr>
          <w:tab/>
        </w:r>
        <w:r>
          <w:rPr>
            <w:noProof/>
            <w:webHidden/>
          </w:rPr>
          <w:fldChar w:fldCharType="begin"/>
        </w:r>
        <w:r>
          <w:rPr>
            <w:noProof/>
            <w:webHidden/>
          </w:rPr>
          <w:instrText xml:space="preserve"> PAGEREF _Toc482903729 \h </w:instrText>
        </w:r>
        <w:r>
          <w:rPr>
            <w:noProof/>
            <w:webHidden/>
          </w:rPr>
        </w:r>
        <w:r>
          <w:rPr>
            <w:noProof/>
            <w:webHidden/>
          </w:rPr>
          <w:fldChar w:fldCharType="separate"/>
        </w:r>
        <w:r>
          <w:rPr>
            <w:noProof/>
            <w:webHidden/>
          </w:rPr>
          <w:t>8</w:t>
        </w:r>
        <w:r>
          <w:rPr>
            <w:noProof/>
            <w:webHidden/>
          </w:rPr>
          <w:fldChar w:fldCharType="end"/>
        </w:r>
      </w:hyperlink>
    </w:p>
    <w:p w14:paraId="1DC8587D" w14:textId="77777777" w:rsidR="00273CEC" w:rsidRDefault="00273CEC">
      <w:pPr>
        <w:pStyle w:val="TOC1"/>
        <w:tabs>
          <w:tab w:val="left" w:pos="1584"/>
          <w:tab w:val="right" w:leader="dot" w:pos="8290"/>
        </w:tabs>
        <w:rPr>
          <w:rFonts w:asciiTheme="minorHAnsi" w:eastAsiaTheme="minorEastAsia" w:hAnsiTheme="minorHAnsi"/>
          <w:b w:val="0"/>
          <w:bCs w:val="0"/>
          <w:noProof/>
          <w:sz w:val="24"/>
          <w:lang w:val="en-GB" w:eastAsia="en-GB"/>
        </w:rPr>
      </w:pPr>
      <w:hyperlink w:anchor="_Toc482903730" w:history="1">
        <w:r w:rsidRPr="003446FE">
          <w:rPr>
            <w:rStyle w:val="Hyperlink"/>
            <w:noProof/>
          </w:rPr>
          <w:t xml:space="preserve">Appendix A. </w:t>
        </w:r>
        <w:r>
          <w:rPr>
            <w:rFonts w:asciiTheme="minorHAnsi" w:eastAsiaTheme="minorEastAsia" w:hAnsiTheme="minorHAnsi"/>
            <w:b w:val="0"/>
            <w:bCs w:val="0"/>
            <w:noProof/>
            <w:sz w:val="24"/>
            <w:lang w:val="en-GB" w:eastAsia="en-GB"/>
          </w:rPr>
          <w:tab/>
        </w:r>
        <w:r w:rsidRPr="003446FE">
          <w:rPr>
            <w:rStyle w:val="Hyperlink"/>
            <w:noProof/>
          </w:rPr>
          <w:t xml:space="preserve">  An Example of an Appendix</w:t>
        </w:r>
        <w:r>
          <w:rPr>
            <w:noProof/>
            <w:webHidden/>
          </w:rPr>
          <w:tab/>
        </w:r>
        <w:r>
          <w:rPr>
            <w:noProof/>
            <w:webHidden/>
          </w:rPr>
          <w:fldChar w:fldCharType="begin"/>
        </w:r>
        <w:r>
          <w:rPr>
            <w:noProof/>
            <w:webHidden/>
          </w:rPr>
          <w:instrText xml:space="preserve"> PAGEREF _Toc482903730 \h </w:instrText>
        </w:r>
        <w:r>
          <w:rPr>
            <w:noProof/>
            <w:webHidden/>
          </w:rPr>
        </w:r>
        <w:r>
          <w:rPr>
            <w:noProof/>
            <w:webHidden/>
          </w:rPr>
          <w:fldChar w:fldCharType="separate"/>
        </w:r>
        <w:r>
          <w:rPr>
            <w:noProof/>
            <w:webHidden/>
          </w:rPr>
          <w:t>9</w:t>
        </w:r>
        <w:r>
          <w:rPr>
            <w:noProof/>
            <w:webHidden/>
          </w:rPr>
          <w:fldChar w:fldCharType="end"/>
        </w:r>
      </w:hyperlink>
    </w:p>
    <w:p w14:paraId="0E429537" w14:textId="09C4EEC9" w:rsidR="00F54916" w:rsidRPr="00F54916" w:rsidRDefault="00E92C0F" w:rsidP="00F54916">
      <w:r>
        <w:fldChar w:fldCharType="end"/>
      </w:r>
    </w:p>
    <w:p w14:paraId="20F8E0D7" w14:textId="77777777" w:rsidR="00751639" w:rsidRPr="00E10BCA" w:rsidRDefault="00751639" w:rsidP="00E10BCA">
      <w:pPr>
        <w:pStyle w:val="Heading1Preliminary"/>
      </w:pPr>
      <w:bookmarkStart w:id="7" w:name="_Toc482903716"/>
      <w:r w:rsidRPr="00E10BCA">
        <w:lastRenderedPageBreak/>
        <w:t>List of Tables</w:t>
      </w:r>
      <w:bookmarkEnd w:id="7"/>
    </w:p>
    <w:p w14:paraId="67B0D2B1" w14:textId="18DB8D31" w:rsidR="00276693" w:rsidRDefault="008E242A" w:rsidP="00276693">
      <w:pPr>
        <w:pStyle w:val="1Para"/>
      </w:pPr>
      <w:r>
        <w:rPr>
          <w:lang w:val="en-US"/>
        </w:rPr>
        <w:fldChar w:fldCharType="begin"/>
      </w:r>
      <w:r>
        <w:instrText xml:space="preserve"> TOC \c "Table" </w:instrText>
      </w:r>
      <w:r>
        <w:rPr>
          <w:lang w:val="en-US"/>
        </w:rPr>
        <w:fldChar w:fldCharType="separate"/>
      </w:r>
      <w:r w:rsidR="005F3C06">
        <w:rPr>
          <w:b/>
          <w:bCs/>
          <w:noProof/>
          <w:lang w:val="en-US"/>
        </w:rPr>
        <w:t>No table of figures entries found.</w:t>
      </w:r>
      <w:r>
        <w:fldChar w:fldCharType="end"/>
      </w:r>
    </w:p>
    <w:p w14:paraId="200A737F" w14:textId="601E7AB1"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5B5B926" w14:textId="77777777" w:rsidR="005F3C06" w:rsidRDefault="005F3C06" w:rsidP="005F3C06">
      <w:pPr>
        <w:pStyle w:val="1ParaFlushLeft"/>
        <w:rPr>
          <w:highlight w:val="yellow"/>
        </w:rPr>
      </w:pPr>
      <w:r>
        <w:rPr>
          <w:highlight w:val="yellow"/>
        </w:rPr>
        <w:t xml:space="preserve">Remember to delete this note before submission. </w:t>
      </w:r>
    </w:p>
    <w:p w14:paraId="5B6E05D4" w14:textId="778C94E2" w:rsidR="005F3C06" w:rsidRPr="005F3C06" w:rsidRDefault="005F3C06" w:rsidP="005F3C06">
      <w:pPr>
        <w:pStyle w:val="1ParaFlushLeft"/>
      </w:pPr>
      <w:r w:rsidRPr="005F3C06">
        <w:rPr>
          <w:highlight w:val="yellow"/>
        </w:rPr>
        <w:t>If there are no tables in the document, remove this page.</w:t>
      </w:r>
    </w:p>
    <w:p w14:paraId="058FCE8F" w14:textId="77777777" w:rsidR="00751639" w:rsidRDefault="00751639" w:rsidP="00E10BCA">
      <w:pPr>
        <w:pStyle w:val="Heading1Preliminary"/>
      </w:pPr>
      <w:bookmarkStart w:id="8" w:name="_Toc482903717"/>
      <w:r>
        <w:lastRenderedPageBreak/>
        <w:t>List of Figures</w:t>
      </w:r>
      <w:bookmarkEnd w:id="8"/>
    </w:p>
    <w:p w14:paraId="5D73F0EC" w14:textId="1010237D" w:rsidR="00276693" w:rsidRDefault="00F54916" w:rsidP="00276693">
      <w:pPr>
        <w:pStyle w:val="1Para"/>
      </w:pPr>
      <w:r>
        <w:rPr>
          <w:lang w:val="en-US"/>
        </w:rPr>
        <w:fldChar w:fldCharType="begin"/>
      </w:r>
      <w:r>
        <w:instrText xml:space="preserve"> TOC \c "Figure" </w:instrText>
      </w:r>
      <w:r>
        <w:rPr>
          <w:lang w:val="en-US"/>
        </w:rPr>
        <w:fldChar w:fldCharType="separate"/>
      </w:r>
      <w:r w:rsidR="005F3C06">
        <w:rPr>
          <w:b/>
          <w:bCs/>
          <w:noProof/>
          <w:lang w:val="en-US"/>
        </w:rPr>
        <w:t>No table of figures entries found.</w:t>
      </w:r>
      <w:r>
        <w:fldChar w:fldCharType="end"/>
      </w:r>
    </w:p>
    <w:p w14:paraId="78817CB1" w14:textId="77777777"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A99844F" w14:textId="77777777" w:rsidR="005F3C06" w:rsidRDefault="005F3C06" w:rsidP="005F3C06">
      <w:pPr>
        <w:pStyle w:val="1ParaFlushLeft"/>
        <w:rPr>
          <w:highlight w:val="yellow"/>
        </w:rPr>
      </w:pPr>
      <w:r>
        <w:rPr>
          <w:highlight w:val="yellow"/>
        </w:rPr>
        <w:t xml:space="preserve">Remember to delete this note before submission. </w:t>
      </w:r>
    </w:p>
    <w:p w14:paraId="0E757915" w14:textId="43AEE023" w:rsidR="005F3C06" w:rsidRPr="005F3C06" w:rsidRDefault="005F3C06" w:rsidP="005F3C06">
      <w:pPr>
        <w:pStyle w:val="1ParaFlushLeft"/>
      </w:pPr>
      <w:r w:rsidRPr="005F3C06">
        <w:rPr>
          <w:highlight w:val="yellow"/>
        </w:rPr>
        <w:t>If there a</w:t>
      </w:r>
      <w:r w:rsidR="00DD056B">
        <w:rPr>
          <w:highlight w:val="yellow"/>
        </w:rPr>
        <w:t>re no figures</w:t>
      </w:r>
      <w:r w:rsidRPr="005F3C06">
        <w:rPr>
          <w:highlight w:val="yellow"/>
        </w:rPr>
        <w:t xml:space="preserve"> in the document, remove this page.</w:t>
      </w:r>
    </w:p>
    <w:p w14:paraId="449CDAE5" w14:textId="77777777" w:rsidR="005F3C06" w:rsidRPr="00276693" w:rsidRDefault="005F3C06" w:rsidP="00276693">
      <w:pPr>
        <w:pStyle w:val="1Para"/>
      </w:pPr>
    </w:p>
    <w:p w14:paraId="43EE6F4B" w14:textId="77777777" w:rsidR="00751639" w:rsidRDefault="00751639" w:rsidP="00E10BCA">
      <w:pPr>
        <w:pStyle w:val="Heading1Preliminary"/>
      </w:pPr>
      <w:bookmarkStart w:id="9" w:name="_Toc482903718"/>
      <w:r>
        <w:lastRenderedPageBreak/>
        <w:t>List of Acronyms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8"/>
        <w:gridCol w:w="5632"/>
      </w:tblGrid>
      <w:tr w:rsidR="00646F8D" w14:paraId="009D5E5C" w14:textId="77777777" w:rsidTr="00646F8D">
        <w:tc>
          <w:tcPr>
            <w:tcW w:w="2785" w:type="dxa"/>
          </w:tcPr>
          <w:p w14:paraId="2D3056C1" w14:textId="645F54A8" w:rsidR="00646F8D" w:rsidRDefault="00C71C76" w:rsidP="007D079E">
            <w:pPr>
              <w:pStyle w:val="1ParaNoSpace"/>
            </w:pPr>
            <w:r>
              <w:t>CTU</w:t>
            </w:r>
          </w:p>
        </w:tc>
        <w:tc>
          <w:tcPr>
            <w:tcW w:w="5845" w:type="dxa"/>
          </w:tcPr>
          <w:p w14:paraId="327D0108" w14:textId="0628B442" w:rsidR="00646F8D" w:rsidRDefault="00C71C76" w:rsidP="007D079E">
            <w:pPr>
              <w:pStyle w:val="1ParaNoSpace"/>
            </w:pPr>
            <w:r>
              <w:t xml:space="preserve">Czech Technical </w:t>
            </w:r>
            <w:r w:rsidR="00430D5B">
              <w:t>University</w:t>
            </w:r>
          </w:p>
        </w:tc>
      </w:tr>
      <w:tr w:rsidR="00646F8D" w14:paraId="7AFAF102" w14:textId="77777777" w:rsidTr="00646F8D">
        <w:tc>
          <w:tcPr>
            <w:tcW w:w="2785" w:type="dxa"/>
          </w:tcPr>
          <w:p w14:paraId="3039A9B8" w14:textId="283AD53B" w:rsidR="00646F8D" w:rsidRDefault="00430D5B" w:rsidP="007D079E">
            <w:pPr>
              <w:pStyle w:val="1ParaNoSpace"/>
            </w:pPr>
            <w:r>
              <w:t>CSS</w:t>
            </w:r>
          </w:p>
        </w:tc>
        <w:tc>
          <w:tcPr>
            <w:tcW w:w="5845" w:type="dxa"/>
          </w:tcPr>
          <w:p w14:paraId="2F30B776" w14:textId="4BC4A233" w:rsidR="00646F8D" w:rsidRDefault="00430D5B" w:rsidP="007D079E">
            <w:pPr>
              <w:pStyle w:val="1ParaNoSpace"/>
            </w:pPr>
            <w:r>
              <w:t>Computer Support for Study</w:t>
            </w:r>
          </w:p>
        </w:tc>
      </w:tr>
      <w:tr w:rsidR="00646F8D" w14:paraId="6B4CDB59" w14:textId="77777777" w:rsidTr="00646F8D">
        <w:tc>
          <w:tcPr>
            <w:tcW w:w="2785" w:type="dxa"/>
          </w:tcPr>
          <w:p w14:paraId="07FCD8B2" w14:textId="3DF52697" w:rsidR="00646F8D" w:rsidRDefault="00646F8D" w:rsidP="007D079E">
            <w:pPr>
              <w:pStyle w:val="1ParaNoSpace"/>
            </w:pPr>
          </w:p>
        </w:tc>
        <w:tc>
          <w:tcPr>
            <w:tcW w:w="5845" w:type="dxa"/>
          </w:tcPr>
          <w:p w14:paraId="0A11E362" w14:textId="68FD58F3" w:rsidR="00646F8D" w:rsidRPr="00910A03" w:rsidRDefault="00910A03" w:rsidP="007D079E">
            <w:pPr>
              <w:pStyle w:val="1ParaNoSpace"/>
            </w:pPr>
            <w:r w:rsidRPr="00910A03">
              <w:t>This is an optional page and can be removed if not used.</w:t>
            </w:r>
          </w:p>
        </w:tc>
      </w:tr>
      <w:tr w:rsidR="00646F8D" w14:paraId="0A367E66" w14:textId="77777777" w:rsidTr="00646F8D">
        <w:tc>
          <w:tcPr>
            <w:tcW w:w="2785" w:type="dxa"/>
          </w:tcPr>
          <w:p w14:paraId="3147FC10" w14:textId="77777777" w:rsidR="00646F8D" w:rsidRDefault="00646F8D" w:rsidP="007D079E">
            <w:pPr>
              <w:pStyle w:val="1ParaNoSpace"/>
            </w:pPr>
          </w:p>
        </w:tc>
        <w:tc>
          <w:tcPr>
            <w:tcW w:w="5845" w:type="dxa"/>
          </w:tcPr>
          <w:p w14:paraId="319DB506" w14:textId="5A4A4CE6" w:rsidR="00646F8D" w:rsidRPr="00910A03" w:rsidRDefault="00910A03" w:rsidP="007D079E">
            <w:pPr>
              <w:pStyle w:val="1ParaNoSpace"/>
            </w:pPr>
            <w:r w:rsidRPr="00910A03">
              <w:t>Use one table row for each item to allow sorting using Word’s table tools.</w:t>
            </w:r>
          </w:p>
        </w:tc>
      </w:tr>
      <w:tr w:rsidR="00646F8D" w14:paraId="3DB9B19A" w14:textId="77777777" w:rsidTr="00646F8D">
        <w:tc>
          <w:tcPr>
            <w:tcW w:w="2785" w:type="dxa"/>
          </w:tcPr>
          <w:p w14:paraId="679BD303" w14:textId="77777777" w:rsidR="00646F8D" w:rsidRDefault="00646F8D" w:rsidP="007D079E">
            <w:pPr>
              <w:pStyle w:val="1ParaNoSpace"/>
            </w:pPr>
          </w:p>
        </w:tc>
        <w:tc>
          <w:tcPr>
            <w:tcW w:w="5845" w:type="dxa"/>
          </w:tcPr>
          <w:p w14:paraId="5FFB10A0" w14:textId="17F9E019" w:rsidR="00646F8D" w:rsidRPr="00910A03" w:rsidRDefault="007D079E" w:rsidP="007D079E">
            <w:pPr>
              <w:pStyle w:val="1ParaNoSpace"/>
            </w:pPr>
            <w:r>
              <w:t>Apply the style</w:t>
            </w:r>
            <w:r w:rsidR="00910A03" w:rsidRPr="00910A03">
              <w:t xml:space="preserve"> </w:t>
            </w:r>
            <w:r w:rsidR="00910A03" w:rsidRPr="00910A03">
              <w:rPr>
                <w:b/>
              </w:rPr>
              <w:t>1_Para_NoSpace</w:t>
            </w:r>
            <w:r>
              <w:t xml:space="preserve"> to table rows as shown here.</w:t>
            </w:r>
          </w:p>
        </w:tc>
      </w:tr>
      <w:tr w:rsidR="00646F8D" w14:paraId="23BC6C54" w14:textId="77777777" w:rsidTr="00646F8D">
        <w:tc>
          <w:tcPr>
            <w:tcW w:w="2785" w:type="dxa"/>
          </w:tcPr>
          <w:p w14:paraId="17DF34DE" w14:textId="77777777" w:rsidR="00646F8D" w:rsidRDefault="00646F8D" w:rsidP="00910A03">
            <w:pPr>
              <w:pStyle w:val="1ParaFlushLeft"/>
            </w:pPr>
          </w:p>
        </w:tc>
        <w:tc>
          <w:tcPr>
            <w:tcW w:w="5845" w:type="dxa"/>
          </w:tcPr>
          <w:p w14:paraId="68FBECE8" w14:textId="77777777" w:rsidR="00646F8D" w:rsidRDefault="00646F8D" w:rsidP="00910A03">
            <w:pPr>
              <w:pStyle w:val="1ParaFlushLeft"/>
            </w:pPr>
          </w:p>
        </w:tc>
      </w:tr>
      <w:tr w:rsidR="00646F8D" w14:paraId="0C40577B" w14:textId="77777777" w:rsidTr="00646F8D">
        <w:tc>
          <w:tcPr>
            <w:tcW w:w="2785" w:type="dxa"/>
          </w:tcPr>
          <w:p w14:paraId="0E94A983" w14:textId="77777777" w:rsidR="00646F8D" w:rsidRDefault="00646F8D" w:rsidP="00910A03">
            <w:pPr>
              <w:pStyle w:val="1ParaFlushLeft"/>
            </w:pPr>
          </w:p>
        </w:tc>
        <w:tc>
          <w:tcPr>
            <w:tcW w:w="5845" w:type="dxa"/>
          </w:tcPr>
          <w:p w14:paraId="7837B5A4" w14:textId="77777777" w:rsidR="00646F8D" w:rsidRDefault="00646F8D" w:rsidP="00910A03">
            <w:pPr>
              <w:pStyle w:val="1ParaFlushLeft"/>
            </w:pPr>
          </w:p>
        </w:tc>
      </w:tr>
    </w:tbl>
    <w:p w14:paraId="1B68C9C0" w14:textId="77777777" w:rsidR="00276693" w:rsidRPr="00276693" w:rsidRDefault="00276693" w:rsidP="00276693">
      <w:pPr>
        <w:pStyle w:val="1Para"/>
      </w:pPr>
    </w:p>
    <w:p w14:paraId="1E1089D8" w14:textId="77777777" w:rsidR="00751639" w:rsidRDefault="00751639" w:rsidP="00E10BCA">
      <w:pPr>
        <w:pStyle w:val="Heading1Preliminary"/>
      </w:pPr>
      <w:bookmarkStart w:id="10" w:name="_Toc482903719"/>
      <w:r>
        <w:lastRenderedPageBreak/>
        <w:t>Glossary</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4"/>
        <w:gridCol w:w="5616"/>
      </w:tblGrid>
      <w:tr w:rsidR="00646F8D" w14:paraId="101F922A" w14:textId="77777777" w:rsidTr="00646F8D">
        <w:tc>
          <w:tcPr>
            <w:tcW w:w="2785" w:type="dxa"/>
          </w:tcPr>
          <w:p w14:paraId="7B84D4B1" w14:textId="0FF2DCF6" w:rsidR="00646F8D" w:rsidRDefault="009642AF" w:rsidP="00910A03">
            <w:pPr>
              <w:pStyle w:val="1ParaNoSpace"/>
            </w:pPr>
            <w:r>
              <w:t>Thesis</w:t>
            </w:r>
          </w:p>
        </w:tc>
        <w:tc>
          <w:tcPr>
            <w:tcW w:w="5845" w:type="dxa"/>
          </w:tcPr>
          <w:p w14:paraId="31E09778" w14:textId="5949C699" w:rsidR="00646F8D" w:rsidRDefault="009642AF" w:rsidP="00910A03">
            <w:pPr>
              <w:pStyle w:val="1ParaNoSpace"/>
            </w:pPr>
            <w:r>
              <w:t>An ext</w:t>
            </w:r>
            <w:r w:rsidR="007D079E">
              <w:t xml:space="preserve">ended research paper that is </w:t>
            </w:r>
            <w:r>
              <w:t>part of the final exam process for a graduate degree</w:t>
            </w:r>
            <w:r w:rsidR="00485631">
              <w:t>. The document may also be classified as a project or collection of extended essays.</w:t>
            </w:r>
          </w:p>
        </w:tc>
      </w:tr>
      <w:tr w:rsidR="00646F8D" w14:paraId="53B0D3D9" w14:textId="77777777" w:rsidTr="00646F8D">
        <w:tc>
          <w:tcPr>
            <w:tcW w:w="2785" w:type="dxa"/>
          </w:tcPr>
          <w:p w14:paraId="2637183F" w14:textId="30F5D137" w:rsidR="00646F8D" w:rsidRDefault="00910A03" w:rsidP="00910A03">
            <w:pPr>
              <w:pStyle w:val="1ParaNoSpace"/>
            </w:pPr>
            <w:r>
              <w:t xml:space="preserve">Glossary </w:t>
            </w:r>
          </w:p>
        </w:tc>
        <w:tc>
          <w:tcPr>
            <w:tcW w:w="5845" w:type="dxa"/>
          </w:tcPr>
          <w:p w14:paraId="2AA9EB33" w14:textId="07F6246E" w:rsidR="00646F8D" w:rsidRDefault="00910A03" w:rsidP="00910A03">
            <w:pPr>
              <w:pStyle w:val="1ParaNoSpace"/>
            </w:pPr>
            <w:r>
              <w:t>An alphabetical list of key terms</w:t>
            </w:r>
          </w:p>
        </w:tc>
      </w:tr>
      <w:tr w:rsidR="00910A03" w14:paraId="5F3134AF" w14:textId="77777777" w:rsidTr="00646F8D">
        <w:tc>
          <w:tcPr>
            <w:tcW w:w="2785" w:type="dxa"/>
          </w:tcPr>
          <w:p w14:paraId="41BC213F" w14:textId="272B530A" w:rsidR="00910A03" w:rsidRDefault="00910A03" w:rsidP="00910A03">
            <w:pPr>
              <w:pStyle w:val="1ParaNoSpace"/>
            </w:pPr>
          </w:p>
        </w:tc>
        <w:tc>
          <w:tcPr>
            <w:tcW w:w="5845" w:type="dxa"/>
          </w:tcPr>
          <w:p w14:paraId="69543990" w14:textId="767E8DEF" w:rsidR="00910A03" w:rsidRPr="00910A03" w:rsidRDefault="00910A03" w:rsidP="00910A03">
            <w:pPr>
              <w:pStyle w:val="1ParaNoSpace"/>
            </w:pPr>
            <w:r w:rsidRPr="00910A03">
              <w:t>This is an optional page and can be removed if not used.</w:t>
            </w:r>
          </w:p>
        </w:tc>
      </w:tr>
      <w:tr w:rsidR="00910A03" w14:paraId="26E64E1F" w14:textId="77777777" w:rsidTr="00646F8D">
        <w:tc>
          <w:tcPr>
            <w:tcW w:w="2785" w:type="dxa"/>
          </w:tcPr>
          <w:p w14:paraId="4845FFFB" w14:textId="77777777" w:rsidR="00910A03" w:rsidRDefault="00910A03" w:rsidP="00910A03">
            <w:pPr>
              <w:pStyle w:val="1ParaNoSpace"/>
            </w:pPr>
          </w:p>
        </w:tc>
        <w:tc>
          <w:tcPr>
            <w:tcW w:w="5845" w:type="dxa"/>
          </w:tcPr>
          <w:p w14:paraId="407A178D" w14:textId="701805AE" w:rsidR="00910A03" w:rsidRPr="00910A03" w:rsidRDefault="00910A03" w:rsidP="00910A03">
            <w:pPr>
              <w:pStyle w:val="1ParaNoSpace"/>
            </w:pPr>
            <w:r w:rsidRPr="00910A03">
              <w:t>Use one table row for each item to allow sorting using Word’s table tools.</w:t>
            </w:r>
          </w:p>
        </w:tc>
      </w:tr>
      <w:tr w:rsidR="00910A03" w14:paraId="5D80347E" w14:textId="77777777" w:rsidTr="00646F8D">
        <w:tc>
          <w:tcPr>
            <w:tcW w:w="2785" w:type="dxa"/>
          </w:tcPr>
          <w:p w14:paraId="6C4FC331" w14:textId="77777777" w:rsidR="00910A03" w:rsidRDefault="00910A03" w:rsidP="00910A03">
            <w:pPr>
              <w:pStyle w:val="1ParaNoSpace"/>
            </w:pPr>
          </w:p>
        </w:tc>
        <w:tc>
          <w:tcPr>
            <w:tcW w:w="5845" w:type="dxa"/>
          </w:tcPr>
          <w:p w14:paraId="4B001707" w14:textId="54A0309B" w:rsidR="00910A03" w:rsidRPr="00910A03" w:rsidRDefault="00910A03" w:rsidP="007D079E">
            <w:pPr>
              <w:pStyle w:val="1ParaNoSpace"/>
            </w:pPr>
            <w:r w:rsidRPr="00910A03">
              <w:t xml:space="preserve">Apply the style </w:t>
            </w:r>
            <w:r w:rsidRPr="00910A03">
              <w:rPr>
                <w:b/>
              </w:rPr>
              <w:t>1_Para_NoSpace</w:t>
            </w:r>
            <w:r>
              <w:t xml:space="preserve"> </w:t>
            </w:r>
            <w:r w:rsidR="007D079E">
              <w:t>to table rows as shown here.</w:t>
            </w:r>
          </w:p>
        </w:tc>
      </w:tr>
      <w:tr w:rsidR="00910A03" w14:paraId="21432FA4" w14:textId="77777777" w:rsidTr="00646F8D">
        <w:tc>
          <w:tcPr>
            <w:tcW w:w="2785" w:type="dxa"/>
          </w:tcPr>
          <w:p w14:paraId="1A6AB485" w14:textId="77777777" w:rsidR="00910A03" w:rsidRDefault="00910A03" w:rsidP="00910A03">
            <w:pPr>
              <w:pStyle w:val="1ParaNoSpace"/>
            </w:pPr>
          </w:p>
        </w:tc>
        <w:tc>
          <w:tcPr>
            <w:tcW w:w="5845" w:type="dxa"/>
          </w:tcPr>
          <w:p w14:paraId="0A9C17A1" w14:textId="77777777" w:rsidR="00910A03" w:rsidRDefault="00910A03" w:rsidP="00910A03">
            <w:pPr>
              <w:pStyle w:val="1ParaNoSpace"/>
            </w:pPr>
          </w:p>
        </w:tc>
      </w:tr>
    </w:tbl>
    <w:p w14:paraId="2D862DD5" w14:textId="43C6734B" w:rsidR="00A542EF" w:rsidRDefault="00CC28A7" w:rsidP="00DB02CC">
      <w:pPr>
        <w:pStyle w:val="Heading1Preliminary"/>
      </w:pPr>
      <w:bookmarkStart w:id="11" w:name="_Toc482903720"/>
      <w:r>
        <w:lastRenderedPageBreak/>
        <w:t>Preface/Executive Summary/Image</w:t>
      </w:r>
      <w:bookmarkEnd w:id="11"/>
    </w:p>
    <w:p w14:paraId="1333C2D7" w14:textId="080E1499" w:rsidR="00CC28A7" w:rsidRDefault="009642AF" w:rsidP="00276693">
      <w:pPr>
        <w:pStyle w:val="1Para"/>
      </w:pPr>
      <w:r>
        <w:t>This page can be used for a Preface, Executive Summary, or introductory image. This is an optional page and can be deleted if not used.</w:t>
      </w:r>
      <w:r w:rsidR="00C16759">
        <w:t xml:space="preserve"> </w:t>
      </w:r>
    </w:p>
    <w:p w14:paraId="73A47AF6" w14:textId="41F305FC" w:rsidR="00C16759" w:rsidRDefault="00C16759" w:rsidP="00276693">
      <w:pPr>
        <w:pStyle w:val="1Para"/>
      </w:pPr>
      <w:r>
        <w:t>To hide the heading at the top of this page – e.g., if using an introductory image – select the text and change the text colour to white.</w:t>
      </w:r>
    </w:p>
    <w:p w14:paraId="754C8CCF" w14:textId="055E589D" w:rsidR="009642AF" w:rsidRPr="00910A03" w:rsidRDefault="002842B4" w:rsidP="00276693">
      <w:pPr>
        <w:pStyle w:val="1Para"/>
      </w:pPr>
      <w:r>
        <w:rPr>
          <w:highlight w:val="yellow"/>
        </w:rPr>
        <w:t>D</w:t>
      </w:r>
      <w:r w:rsidR="00514EC2" w:rsidRPr="002842B4">
        <w:rPr>
          <w:highlight w:val="yellow"/>
        </w:rPr>
        <w:t>o not</w:t>
      </w:r>
      <w:r w:rsidR="009642AF" w:rsidRPr="002842B4">
        <w:rPr>
          <w:highlight w:val="yellow"/>
        </w:rPr>
        <w:t xml:space="preserve"> delete the </w:t>
      </w:r>
      <w:r w:rsidR="00910A03" w:rsidRPr="002842B4">
        <w:rPr>
          <w:highlight w:val="yellow"/>
        </w:rPr>
        <w:t>section break</w:t>
      </w:r>
      <w:r w:rsidR="009642AF" w:rsidRPr="002842B4">
        <w:rPr>
          <w:highlight w:val="yellow"/>
        </w:rPr>
        <w:t xml:space="preserve"> that follows this paragraph.</w:t>
      </w:r>
      <w:r w:rsidR="00910A03" w:rsidRPr="002842B4">
        <w:rPr>
          <w:highlight w:val="yellow"/>
        </w:rPr>
        <w:t xml:space="preserve"> If the section break is not visible, turn on non-printing characters using the </w:t>
      </w:r>
      <w:r w:rsidR="00514EC2" w:rsidRPr="002842B4">
        <w:rPr>
          <w:highlight w:val="yellow"/>
        </w:rPr>
        <w:t>Show/Hide icon (</w:t>
      </w:r>
      <w:r w:rsidR="00514EC2" w:rsidRPr="002842B4">
        <w:rPr>
          <w:rFonts w:cs="Arial"/>
          <w:highlight w:val="yellow"/>
        </w:rPr>
        <w:t>¶</w:t>
      </w:r>
      <w:r w:rsidR="00514EC2" w:rsidRPr="002842B4">
        <w:rPr>
          <w:highlight w:val="yellow"/>
        </w:rPr>
        <w:t>) on the Home ribbon.</w:t>
      </w:r>
    </w:p>
    <w:p w14:paraId="0F990FC3" w14:textId="77777777" w:rsidR="00A542EF" w:rsidRDefault="00A542EF" w:rsidP="00276693">
      <w:pPr>
        <w:pStyle w:val="1Para"/>
      </w:pPr>
    </w:p>
    <w:p w14:paraId="7DFE54F9" w14:textId="77777777" w:rsidR="00A542EF" w:rsidRDefault="00A542EF" w:rsidP="00276693">
      <w:pPr>
        <w:pStyle w:val="1Para"/>
        <w:sectPr w:rsidR="00A542EF" w:rsidSect="00E378D8">
          <w:footerReference w:type="default" r:id="rId9"/>
          <w:pgSz w:w="11900" w:h="16840" w:code="9"/>
          <w:pgMar w:top="1440" w:right="1800" w:bottom="1440" w:left="1800" w:header="720" w:footer="720" w:gutter="0"/>
          <w:pgNumType w:fmt="lowerRoman"/>
          <w:cols w:space="720"/>
          <w:titlePg/>
          <w:docGrid w:linePitch="360"/>
          <w:printerSettings r:id="rId10"/>
        </w:sectPr>
      </w:pPr>
    </w:p>
    <w:p w14:paraId="00989F9D" w14:textId="4ADE8164" w:rsidR="00486A07" w:rsidRDefault="00486A07" w:rsidP="000122CB">
      <w:pPr>
        <w:pStyle w:val="Heading1"/>
      </w:pPr>
      <w:bookmarkStart w:id="12" w:name="_Toc482903721"/>
      <w:bookmarkEnd w:id="12"/>
    </w:p>
    <w:p w14:paraId="45D9E1B1" w14:textId="52B428FA" w:rsidR="00806B5F" w:rsidRPr="00806B5F" w:rsidRDefault="00806B5F" w:rsidP="00806B5F">
      <w:pPr>
        <w:pStyle w:val="Heading2"/>
      </w:pPr>
      <w:bookmarkStart w:id="13" w:name="_Toc482903722"/>
      <w:r>
        <w:t>Introduction</w:t>
      </w:r>
      <w:bookmarkEnd w:id="13"/>
    </w:p>
    <w:p w14:paraId="772CB4C2" w14:textId="691B8DFD" w:rsidR="00430D5B" w:rsidRDefault="00AC6B86" w:rsidP="00AC6B86">
      <w:pPr>
        <w:pStyle w:val="1Para"/>
      </w:pPr>
      <w:r>
        <w:t>The major motivation for this piece of work comes from the fact that</w:t>
      </w:r>
      <w:r w:rsidR="00FD5B6B">
        <w:t xml:space="preserve"> most of the work surrounding the examining of students is still done manually. This </w:t>
      </w:r>
      <w:r w:rsidR="00BB05E6" w:rsidRPr="00BB05E6">
        <w:t>dissertation</w:t>
      </w:r>
      <w:r w:rsidR="00BB05E6">
        <w:t xml:space="preserve"> </w:t>
      </w:r>
      <w:r w:rsidR="00FD5B6B">
        <w:t xml:space="preserve">introduces the need, scope and application of automation </w:t>
      </w:r>
      <w:r w:rsidR="00027237">
        <w:t>for</w:t>
      </w:r>
      <w:r w:rsidR="00FD5B6B">
        <w:t xml:space="preserve"> reduction of manual work. </w:t>
      </w:r>
      <w:r w:rsidR="00027237">
        <w:t xml:space="preserve">The </w:t>
      </w:r>
      <w:r w:rsidR="000227BD">
        <w:t xml:space="preserve">software </w:t>
      </w:r>
      <w:r w:rsidR="00027237">
        <w:t xml:space="preserve">solution described and </w:t>
      </w:r>
      <w:r w:rsidR="00372609">
        <w:t>developed</w:t>
      </w:r>
      <w:r w:rsidR="00027237">
        <w:t xml:space="preserve"> as a part of </w:t>
      </w:r>
      <w:r w:rsidR="00372609">
        <w:t xml:space="preserve">this </w:t>
      </w:r>
      <w:r w:rsidR="00BB05E6" w:rsidRPr="00BB05E6">
        <w:t>dissertation</w:t>
      </w:r>
      <w:r w:rsidR="00BB05E6">
        <w:t xml:space="preserve"> </w:t>
      </w:r>
      <w:r w:rsidR="00372609">
        <w:t xml:space="preserve">is </w:t>
      </w:r>
      <w:r w:rsidR="00B11271">
        <w:t xml:space="preserve">tend to be </w:t>
      </w:r>
      <w:r w:rsidR="00B96093">
        <w:t>designed in a way that it</w:t>
      </w:r>
      <w:r w:rsidR="004D3CA2">
        <w:t xml:space="preserve"> utilizes and requires the least resources and </w:t>
      </w:r>
      <w:r w:rsidR="009B700D">
        <w:t xml:space="preserve">infrastructure for its operation. </w:t>
      </w:r>
      <w:r w:rsidR="00E7186D">
        <w:t xml:space="preserve">The application is made as dynamic as possible hence it can be used </w:t>
      </w:r>
      <w:r w:rsidR="00CD730E">
        <w:t>outside the set scope (i.e. for Computer Support for Study course), if the process of examination can be standardize</w:t>
      </w:r>
      <w:r w:rsidR="001D107F">
        <w:t xml:space="preserve">d for that </w:t>
      </w:r>
      <w:r w:rsidR="000227BD">
        <w:t>course</w:t>
      </w:r>
      <w:r w:rsidR="001D107F">
        <w:t xml:space="preserve"> or subject</w:t>
      </w:r>
      <w:r w:rsidR="00CD730E">
        <w:t>.</w:t>
      </w:r>
      <w:r w:rsidR="00E7186D">
        <w:t xml:space="preserve"> </w:t>
      </w:r>
      <w:r w:rsidR="00430D5B">
        <w:t xml:space="preserve">Different methods </w:t>
      </w:r>
      <w:r w:rsidR="004D213D">
        <w:t>of approaching the automation are</w:t>
      </w:r>
      <w:r w:rsidR="00430D5B">
        <w:t xml:space="preserve"> also described along with their bene</w:t>
      </w:r>
      <w:r w:rsidR="00E7186D">
        <w:t>fits and shortcomings.</w:t>
      </w:r>
    </w:p>
    <w:p w14:paraId="3F8E6B08" w14:textId="46DF23F0" w:rsidR="00B61271" w:rsidRDefault="00D74E89" w:rsidP="00AC6B86">
      <w:pPr>
        <w:pStyle w:val="1Para"/>
      </w:pPr>
      <w:r>
        <w:t xml:space="preserve">For the </w:t>
      </w:r>
      <w:r w:rsidR="00071B49">
        <w:t>sake of simplicity while</w:t>
      </w:r>
      <w:r>
        <w:t xml:space="preserve"> </w:t>
      </w:r>
      <w:r w:rsidR="000227BD">
        <w:t xml:space="preserve">understanding and </w:t>
      </w:r>
      <w:r w:rsidR="00071B49">
        <w:t>explaining</w:t>
      </w:r>
      <w:r>
        <w:t xml:space="preserve">, CSS course is </w:t>
      </w:r>
      <w:r w:rsidR="00071B49">
        <w:t>taken</w:t>
      </w:r>
      <w:r w:rsidR="00FC58D1">
        <w:t xml:space="preserve"> as an example </w:t>
      </w:r>
      <w:r w:rsidR="00BB05E6">
        <w:t>all through</w:t>
      </w:r>
      <w:r w:rsidR="00FC58D1">
        <w:t xml:space="preserve"> this </w:t>
      </w:r>
      <w:r w:rsidR="00BB05E6" w:rsidRPr="00BB05E6">
        <w:t>dissertation</w:t>
      </w:r>
      <w:r w:rsidR="00BB05E6">
        <w:t xml:space="preserve"> </w:t>
      </w:r>
      <w:r w:rsidR="00FC58D1">
        <w:t>to analyze and demonstrate the challenges and solution proposals to diff</w:t>
      </w:r>
      <w:r w:rsidR="00071B49">
        <w:t>erent aspects of this or a similar</w:t>
      </w:r>
      <w:r w:rsidR="00B61271">
        <w:t xml:space="preserve"> automation process.</w:t>
      </w:r>
    </w:p>
    <w:p w14:paraId="6C394E6D" w14:textId="46F38339" w:rsidR="00B5408B" w:rsidRDefault="00B5408B" w:rsidP="00AC6B86">
      <w:pPr>
        <w:pStyle w:val="1Para"/>
      </w:pPr>
      <w:r>
        <w:t>When conducted manually</w:t>
      </w:r>
      <w:r>
        <w:t xml:space="preserve">, the whole examination process is taken care of manually with the help of up to three or more people. From the preparation of question paper to reviewing the answers from students (most of the times in an unorganized way) and assigning grades. If a course or subject is registered by many students (which in fact is a case for the CSS course), for e.g. in order of hundreds then the whole process becomes even more cumbersome and hard to handle, leading to the </w:t>
      </w:r>
      <w:r>
        <w:lastRenderedPageBreak/>
        <w:t>slowdown of the review process and requirement of even more manual efforts.</w:t>
      </w:r>
    </w:p>
    <w:p w14:paraId="4BAF6924" w14:textId="6DC8858D" w:rsidR="004D213D" w:rsidRDefault="00175992" w:rsidP="009F1901">
      <w:pPr>
        <w:pStyle w:val="1Para"/>
      </w:pPr>
      <w:r>
        <w:t>The</w:t>
      </w:r>
      <w:r w:rsidR="004D213D">
        <w:t xml:space="preserve"> aim and</w:t>
      </w:r>
      <w:r>
        <w:t xml:space="preserve"> importance of this </w:t>
      </w:r>
      <w:r w:rsidR="00541562">
        <w:t xml:space="preserve">dissertation is </w:t>
      </w:r>
      <w:r w:rsidR="004D213D">
        <w:t>to</w:t>
      </w:r>
      <w:r w:rsidR="00541562">
        <w:t xml:space="preserve"> provides a good understanding</w:t>
      </w:r>
      <w:r w:rsidR="004D213D">
        <w:t xml:space="preserve"> the examination processes </w:t>
      </w:r>
      <w:r w:rsidR="00113F82">
        <w:t>where most of the work is done manually along with ways to approach the automation</w:t>
      </w:r>
      <w:r w:rsidR="007F786F">
        <w:t>s</w:t>
      </w:r>
      <w:r w:rsidR="00541562">
        <w:t xml:space="preserve"> </w:t>
      </w:r>
      <w:r w:rsidR="007F786F">
        <w:t xml:space="preserve">of such nature. The problem that has been addressed in this dissertation is mostly concerned with the organization and automation of the </w:t>
      </w:r>
      <w:r w:rsidR="004D213D">
        <w:t>answer reviewing system. Also, a brief discussion on how to achieve operational excellence with the deployment of small and cost effective automations.</w:t>
      </w:r>
    </w:p>
    <w:p w14:paraId="06FE0777" w14:textId="79727C7C" w:rsidR="00B5408B" w:rsidRDefault="00B5408B" w:rsidP="00AC6B86">
      <w:pPr>
        <w:pStyle w:val="1Para"/>
      </w:pPr>
      <w:r>
        <w:t>The soft</w:t>
      </w:r>
      <w:r w:rsidR="00D35D23">
        <w:t xml:space="preserve">ware </w:t>
      </w:r>
      <w:r w:rsidR="00175992">
        <w:t xml:space="preserve">solution </w:t>
      </w:r>
      <w:r w:rsidR="00175992" w:rsidRPr="004D213D">
        <w:rPr>
          <w:i/>
        </w:rPr>
        <w:t>Testrek, developed</w:t>
      </w:r>
      <w:r w:rsidR="004D213D" w:rsidRPr="004D213D">
        <w:rPr>
          <w:i/>
        </w:rPr>
        <w:t xml:space="preserve"> mainly in Python</w:t>
      </w:r>
      <w:r w:rsidR="00175992">
        <w:t xml:space="preserve"> as</w:t>
      </w:r>
      <w:r w:rsidR="00D35D23">
        <w:t xml:space="preserve"> part of this dissertation can help in </w:t>
      </w:r>
      <w:r w:rsidR="002C6EFE">
        <w:t xml:space="preserve">organizing </w:t>
      </w:r>
      <w:r w:rsidR="001868DE">
        <w:t xml:space="preserve">the reviewing and running a </w:t>
      </w:r>
      <w:r w:rsidR="001868DE" w:rsidRPr="001868DE">
        <w:t xml:space="preserve">preliminary </w:t>
      </w:r>
      <w:r w:rsidR="001868DE">
        <w:t xml:space="preserve">plagiarism check on </w:t>
      </w:r>
      <w:r w:rsidR="001868DE">
        <w:t>answers</w:t>
      </w:r>
      <w:r w:rsidR="002C6EFE">
        <w:t xml:space="preserve"> from the students </w:t>
      </w:r>
      <w:r w:rsidR="00D35D23">
        <w:t xml:space="preserve">involved </w:t>
      </w:r>
      <w:r w:rsidR="002C6EFE">
        <w:t>in the examination or testing of any kind as far as it can be standardized as mentioned in the 2</w:t>
      </w:r>
      <w:r w:rsidR="002C6EFE" w:rsidRPr="002C6EFE">
        <w:rPr>
          <w:vertAlign w:val="superscript"/>
        </w:rPr>
        <w:t>nd</w:t>
      </w:r>
      <w:r w:rsidR="002C6EFE">
        <w:t xml:space="preserve"> Chapter. This dissertation can also be used to conduct further research on automating the</w:t>
      </w:r>
      <w:r w:rsidR="001868DE">
        <w:t xml:space="preserve"> sub processes which are out of scope of this bachelor work.</w:t>
      </w:r>
    </w:p>
    <w:p w14:paraId="6D64FBF5" w14:textId="6081FC4B" w:rsidR="004D213D" w:rsidRDefault="004D213D" w:rsidP="00AD6F8B">
      <w:pPr>
        <w:pStyle w:val="1Para"/>
      </w:pPr>
      <w:r>
        <w:t>The information is ordered in way so that one can</w:t>
      </w:r>
      <w:r w:rsidR="00C96AB4">
        <w:t xml:space="preserve"> first</w:t>
      </w:r>
      <w:r>
        <w:t xml:space="preserve"> understand the aim and challenges </w:t>
      </w:r>
      <w:r w:rsidR="00C96AB4">
        <w:t xml:space="preserve">faced due to the current process and then a description of the solution proposals and technologies used to develop </w:t>
      </w:r>
      <w:r w:rsidR="00E97FF1">
        <w:t xml:space="preserve">the solution itself. </w:t>
      </w:r>
    </w:p>
    <w:p w14:paraId="75B8B9C9" w14:textId="24E1615F" w:rsidR="00AD6F8B" w:rsidRDefault="00AD6F8B">
      <w:pPr>
        <w:spacing w:after="160" w:line="259" w:lineRule="auto"/>
        <w:rPr>
          <w:sz w:val="28"/>
          <w:lang w:val="en-CA"/>
        </w:rPr>
      </w:pPr>
      <w:r>
        <w:br w:type="page"/>
      </w:r>
    </w:p>
    <w:p w14:paraId="75613C7F" w14:textId="17E0D75E" w:rsidR="00AD6F8B" w:rsidRDefault="00AD6F8B" w:rsidP="00AD6F8B">
      <w:pPr>
        <w:pStyle w:val="Heading1"/>
      </w:pPr>
      <w:bookmarkStart w:id="14" w:name="_Toc482903723"/>
      <w:bookmarkEnd w:id="14"/>
    </w:p>
    <w:p w14:paraId="5AF4A0A1" w14:textId="2502EA82" w:rsidR="00806B5F" w:rsidRDefault="00F92FB9" w:rsidP="00806B5F">
      <w:pPr>
        <w:pStyle w:val="Heading2"/>
      </w:pPr>
      <w:bookmarkStart w:id="15" w:name="_Toc482903724"/>
      <w:r>
        <w:t>Process Analysis</w:t>
      </w:r>
      <w:bookmarkEnd w:id="15"/>
    </w:p>
    <w:p w14:paraId="6837B12B" w14:textId="77777777" w:rsidR="000E4470" w:rsidRDefault="000E4470" w:rsidP="000E4470">
      <w:pPr>
        <w:pStyle w:val="1Para"/>
      </w:pPr>
      <w:r>
        <w:t>When conducted manually, the process map of whole examination process is explained using a swim lane chart below, with further information about their scope in this dissertation and a rough estimation of required efforts required to automate the sub processes which are not included in the scope.</w:t>
      </w:r>
    </w:p>
    <w:p w14:paraId="3B94B96E" w14:textId="77777777" w:rsidR="000E4470" w:rsidRDefault="000E4470" w:rsidP="000E4470">
      <w:pPr>
        <w:pStyle w:val="1Para"/>
        <w:numPr>
          <w:ilvl w:val="0"/>
          <w:numId w:val="4"/>
        </w:numPr>
      </w:pPr>
      <w:r>
        <w:t>Preparation of question paper by the teacher or instructor.</w:t>
      </w:r>
    </w:p>
    <w:p w14:paraId="4BA21B6C" w14:textId="3BA947E3" w:rsidR="00F92FB9" w:rsidRPr="00F92FB9" w:rsidRDefault="00F92FB9" w:rsidP="00ED062F">
      <w:pPr>
        <w:pStyle w:val="1Para"/>
        <w:numPr>
          <w:ilvl w:val="0"/>
          <w:numId w:val="4"/>
        </w:numPr>
      </w:pPr>
    </w:p>
    <w:p w14:paraId="27B2E00E" w14:textId="77777777" w:rsidR="00806B5F" w:rsidRPr="00806B5F" w:rsidRDefault="00806B5F" w:rsidP="00806B5F">
      <w:pPr>
        <w:pStyle w:val="Heading1"/>
      </w:pPr>
      <w:bookmarkStart w:id="16" w:name="_Toc482903725"/>
      <w:bookmarkEnd w:id="16"/>
    </w:p>
    <w:p w14:paraId="5A3B41E0" w14:textId="77777777" w:rsidR="00AD6F8B" w:rsidRPr="00AD6F8B" w:rsidRDefault="00AD6F8B" w:rsidP="00AD6F8B">
      <w:pPr>
        <w:pStyle w:val="1Para"/>
      </w:pPr>
    </w:p>
    <w:p w14:paraId="2E5ABCD0" w14:textId="77777777" w:rsidR="00AD6F8B" w:rsidRDefault="00AD6F8B" w:rsidP="00AD6F8B">
      <w:pPr>
        <w:pStyle w:val="Heading1"/>
      </w:pPr>
      <w:bookmarkStart w:id="17" w:name="_Toc482903726"/>
      <w:bookmarkEnd w:id="17"/>
    </w:p>
    <w:p w14:paraId="43AAF169" w14:textId="77777777" w:rsidR="00AD6F8B" w:rsidRPr="00AD6F8B" w:rsidRDefault="00AD6F8B" w:rsidP="00AD6F8B">
      <w:pPr>
        <w:pStyle w:val="Heading1"/>
      </w:pPr>
      <w:bookmarkStart w:id="18" w:name="_Toc482903727"/>
      <w:bookmarkEnd w:id="18"/>
    </w:p>
    <w:p w14:paraId="6389AD42" w14:textId="77777777" w:rsidR="00AC6B86" w:rsidRDefault="00AC6B86" w:rsidP="000E4470">
      <w:pPr>
        <w:pStyle w:val="Heading1"/>
      </w:pPr>
      <w:bookmarkStart w:id="19" w:name="_Toc482903728"/>
      <w:bookmarkEnd w:id="19"/>
    </w:p>
    <w:p w14:paraId="73645CAE" w14:textId="18C50F42" w:rsidR="008D70D8" w:rsidRDefault="008D70D8" w:rsidP="008D70D8">
      <w:pPr>
        <w:pStyle w:val="Heading1NoNumber"/>
      </w:pPr>
      <w:bookmarkStart w:id="20" w:name="_Toc482903729"/>
      <w:r>
        <w:lastRenderedPageBreak/>
        <w:t>References</w:t>
      </w:r>
      <w:bookmarkEnd w:id="20"/>
    </w:p>
    <w:p w14:paraId="74F61537" w14:textId="036846DC" w:rsidR="008D70D8" w:rsidRPr="00EF2C46" w:rsidRDefault="008D70D8" w:rsidP="008D70D8">
      <w:pPr>
        <w:pStyle w:val="5Ref"/>
      </w:pPr>
      <w:r w:rsidRPr="003028F0">
        <w:rPr>
          <w:lang w:val="fr-FR"/>
        </w:rPr>
        <w:t>A</w:t>
      </w:r>
      <w:r w:rsidR="00EA7619">
        <w:rPr>
          <w:lang w:val="fr-FR"/>
        </w:rPr>
        <w:t>dams</w:t>
      </w:r>
      <w:r w:rsidRPr="003028F0">
        <w:rPr>
          <w:lang w:val="fr-FR"/>
        </w:rPr>
        <w:t>,</w:t>
      </w:r>
      <w:r w:rsidR="00EA7619">
        <w:rPr>
          <w:lang w:val="fr-FR"/>
        </w:rPr>
        <w:t xml:space="preserve"> Alice.</w:t>
      </w:r>
      <w:r w:rsidRPr="003028F0">
        <w:rPr>
          <w:lang w:val="fr-FR"/>
        </w:rPr>
        <w:t xml:space="preserve"> (2002). </w:t>
      </w:r>
      <w:r w:rsidR="00AB6A94">
        <w:rPr>
          <w:lang w:val="fr-FR"/>
        </w:rPr>
        <w:t xml:space="preserve"> </w:t>
      </w:r>
      <w:r w:rsidR="00EA7619">
        <w:rPr>
          <w:lang w:val="fr-FR"/>
        </w:rPr>
        <w:t xml:space="preserve">Article </w:t>
      </w:r>
      <w:proofErr w:type="spellStart"/>
      <w:r w:rsidR="00EA7619">
        <w:rPr>
          <w:lang w:val="fr-FR"/>
        </w:rPr>
        <w:t>Titles</w:t>
      </w:r>
      <w:proofErr w:type="spellEnd"/>
      <w:r w:rsidR="00AB6A94">
        <w:rPr>
          <w:lang w:val="fr-FR"/>
        </w:rPr>
        <w:t xml:space="preserve"> </w:t>
      </w:r>
      <w:r w:rsidR="00EA7619">
        <w:rPr>
          <w:lang w:val="fr-FR"/>
        </w:rPr>
        <w:t xml:space="preserve">: A Qualitative and Quantitative </w:t>
      </w:r>
      <w:proofErr w:type="spellStart"/>
      <w:r w:rsidR="00EA7619">
        <w:rPr>
          <w:lang w:val="fr-FR"/>
        </w:rPr>
        <w:t>Analysis</w:t>
      </w:r>
      <w:proofErr w:type="spellEnd"/>
      <w:r w:rsidR="00EA7619">
        <w:rPr>
          <w:lang w:val="fr-FR"/>
        </w:rPr>
        <w:t>.</w:t>
      </w:r>
      <w:r>
        <w:t xml:space="preserve"> </w:t>
      </w:r>
      <w:r w:rsidR="00EA7619">
        <w:rPr>
          <w:i/>
          <w:iCs/>
        </w:rPr>
        <w:t>Journal of Journal Studies</w:t>
      </w:r>
      <w:r>
        <w:rPr>
          <w:i/>
          <w:iCs/>
        </w:rPr>
        <w:t xml:space="preserve">, </w:t>
      </w:r>
      <w:r w:rsidR="00EA7619">
        <w:rPr>
          <w:i/>
          <w:iCs/>
        </w:rPr>
        <w:t>23</w:t>
      </w:r>
      <w:r w:rsidRPr="00EF2C46">
        <w:rPr>
          <w:i/>
          <w:iCs/>
        </w:rPr>
        <w:t>,</w:t>
      </w:r>
      <w:r w:rsidRPr="00EF2C46">
        <w:t xml:space="preserve"> </w:t>
      </w:r>
      <w:r w:rsidR="00EA7619">
        <w:t>189</w:t>
      </w:r>
      <w:r w:rsidRPr="00EF2C46">
        <w:t>-</w:t>
      </w:r>
      <w:r w:rsidR="00485631">
        <w:t>6</w:t>
      </w:r>
      <w:r w:rsidR="00EA7619">
        <w:t>72</w:t>
      </w:r>
      <w:r w:rsidRPr="00EF2C46">
        <w:t>.</w:t>
      </w:r>
      <w:r w:rsidRPr="00E05508">
        <w:t xml:space="preserve"> </w:t>
      </w:r>
      <w:r w:rsidR="00EA7619">
        <w:t>doi:10.1015/0032-002X.56.7</w:t>
      </w:r>
      <w:r>
        <w:t xml:space="preserve">.893 </w:t>
      </w:r>
    </w:p>
    <w:p w14:paraId="1F98C4BC" w14:textId="3986AA72" w:rsidR="008D70D8" w:rsidRDefault="008D70D8" w:rsidP="008D70D8">
      <w:pPr>
        <w:pStyle w:val="5Ref"/>
      </w:pPr>
      <w:r>
        <w:t>B</w:t>
      </w:r>
      <w:r w:rsidR="00EA7619">
        <w:t>rown, Bob.</w:t>
      </w:r>
      <w:r>
        <w:t xml:space="preserve"> (2010). </w:t>
      </w:r>
      <w:r w:rsidR="00EA7619">
        <w:rPr>
          <w:i/>
        </w:rPr>
        <w:t>Books: Sustainable and Biodegradable Reading Technology</w:t>
      </w:r>
      <w:r w:rsidRPr="003C1A17">
        <w:rPr>
          <w:i/>
        </w:rPr>
        <w:t>.</w:t>
      </w:r>
      <w:r w:rsidR="00EA7619">
        <w:t xml:space="preserve"> </w:t>
      </w:r>
      <w:r w:rsidR="00622644">
        <w:t>New York</w:t>
      </w:r>
      <w:r>
        <w:t xml:space="preserve">, </w:t>
      </w:r>
      <w:r w:rsidR="00622644">
        <w:t>NY</w:t>
      </w:r>
      <w:r>
        <w:t xml:space="preserve">: </w:t>
      </w:r>
      <w:r w:rsidR="00622644">
        <w:t>Hydraulic Press</w:t>
      </w:r>
      <w:r w:rsidR="00EA7619">
        <w:t>. doi:10.1026/0022-005X.52.6.80</w:t>
      </w:r>
      <w:r>
        <w:t>3</w:t>
      </w:r>
    </w:p>
    <w:p w14:paraId="42C02D8C" w14:textId="68C3C04E" w:rsidR="008D70D8" w:rsidRDefault="00EA7619" w:rsidP="008D70D8">
      <w:pPr>
        <w:pStyle w:val="5Ref"/>
      </w:pPr>
      <w:r>
        <w:t>Carroll</w:t>
      </w:r>
      <w:r w:rsidR="008D70D8" w:rsidRPr="00EF2C46">
        <w:t>,</w:t>
      </w:r>
      <w:r>
        <w:t xml:space="preserve"> Carol.</w:t>
      </w:r>
      <w:r w:rsidR="008D70D8" w:rsidRPr="00EF2C46">
        <w:t xml:space="preserve"> (1999, July). </w:t>
      </w:r>
      <w:r>
        <w:t>Curating Curious Collections: An Interdisciplinary</w:t>
      </w:r>
      <w:r w:rsidR="00622644">
        <w:t xml:space="preserve"> Perspective.</w:t>
      </w:r>
      <w:r w:rsidR="008D70D8" w:rsidRPr="00EF2C46">
        <w:t xml:space="preserve"> </w:t>
      </w:r>
      <w:r w:rsidR="00622644">
        <w:rPr>
          <w:i/>
        </w:rPr>
        <w:t xml:space="preserve">Predatory Publishing </w:t>
      </w:r>
      <w:r>
        <w:rPr>
          <w:i/>
        </w:rPr>
        <w:t>Quarterly, 1</w:t>
      </w:r>
      <w:r w:rsidR="008D70D8" w:rsidRPr="00EF2C46">
        <w:rPr>
          <w:i/>
        </w:rPr>
        <w:t>6</w:t>
      </w:r>
      <w:r w:rsidR="008D70D8">
        <w:t xml:space="preserve"> (5)</w:t>
      </w:r>
      <w:r w:rsidR="008D70D8" w:rsidRPr="00EF2C46">
        <w:rPr>
          <w:i/>
        </w:rPr>
        <w:t xml:space="preserve">, </w:t>
      </w:r>
      <w:r>
        <w:t>3</w:t>
      </w:r>
      <w:r w:rsidR="00485631">
        <w:t>-1</w:t>
      </w:r>
      <w:r w:rsidR="008D70D8" w:rsidRPr="00EF2C46">
        <w:t>34.</w:t>
      </w:r>
    </w:p>
    <w:p w14:paraId="5BFA3743" w14:textId="3C7B5425" w:rsidR="008D70D8" w:rsidRDefault="008D70D8" w:rsidP="001C2BE7">
      <w:pPr>
        <w:pStyle w:val="Heading1NoNumber"/>
      </w:pPr>
      <w:bookmarkStart w:id="21" w:name="_Toc482903730"/>
      <w:r>
        <w:lastRenderedPageBreak/>
        <w:t xml:space="preserve">Appendix A. </w:t>
      </w:r>
      <w:r>
        <w:tab/>
      </w:r>
      <w:r w:rsidR="001C2BE7">
        <w:br/>
      </w:r>
      <w:r w:rsidR="001C2BE7">
        <w:br/>
        <w:t>An Example of an Appendix</w:t>
      </w:r>
      <w:bookmarkEnd w:id="21"/>
    </w:p>
    <w:p w14:paraId="7828C577" w14:textId="30888EBA" w:rsidR="009642AF" w:rsidRPr="009642AF" w:rsidRDefault="00514EC2" w:rsidP="009642AF">
      <w:pPr>
        <w:pStyle w:val="1Para"/>
      </w:pPr>
      <w:r>
        <w:t>Appendices should be used for</w:t>
      </w:r>
      <w:r w:rsidR="009642AF">
        <w:t xml:space="preserve"> supplemental information that does not form part of the main research.</w:t>
      </w:r>
      <w:r w:rsidR="00485631">
        <w:t xml:space="preserve"> Remember that figures and tables in appendices should not be listed in the List of Figures or List of Tables. Refer to the Thesis Template Instructions for more information.</w:t>
      </w:r>
    </w:p>
    <w:sectPr w:rsidR="009642AF" w:rsidRPr="009642AF" w:rsidSect="00806B5F">
      <w:footerReference w:type="default" r:id="rId11"/>
      <w:pgSz w:w="11900" w:h="16840" w:code="9"/>
      <w:pgMar w:top="1417" w:right="1417" w:bottom="1417" w:left="1417" w:header="720" w:footer="720" w:gutter="0"/>
      <w:pgNumType w:start="1"/>
      <w:cols w:space="720"/>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D15E2" w14:textId="77777777" w:rsidR="00660296" w:rsidRDefault="00660296" w:rsidP="00A542EF">
      <w:pPr>
        <w:spacing w:after="0" w:line="240" w:lineRule="auto"/>
      </w:pPr>
      <w:r>
        <w:separator/>
      </w:r>
    </w:p>
  </w:endnote>
  <w:endnote w:type="continuationSeparator" w:id="0">
    <w:p w14:paraId="1BA76487" w14:textId="77777777" w:rsidR="00660296" w:rsidRDefault="00660296" w:rsidP="00A5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Verdana">
    <w:panose1 w:val="020B0604030504040204"/>
    <w:charset w:val="00"/>
    <w:family w:val="auto"/>
    <w:pitch w:val="variable"/>
    <w:sig w:usb0="A10006FF" w:usb1="4000205B" w:usb2="0000001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5906247"/>
      <w:docPartObj>
        <w:docPartGallery w:val="Page Numbers (Bottom of Page)"/>
        <w:docPartUnique/>
      </w:docPartObj>
    </w:sdtPr>
    <w:sdtEndPr>
      <w:rPr>
        <w:noProof/>
      </w:rPr>
    </w:sdtEndPr>
    <w:sdtContent>
      <w:p w14:paraId="16187776" w14:textId="77777777" w:rsidR="00622644" w:rsidRDefault="00622644" w:rsidP="00A542EF">
        <w:pPr>
          <w:pStyle w:val="Footer"/>
          <w:jc w:val="center"/>
        </w:pPr>
        <w:r>
          <w:fldChar w:fldCharType="begin"/>
        </w:r>
        <w:r>
          <w:instrText xml:space="preserve"> PAGE   \* MERGEFORMAT </w:instrText>
        </w:r>
        <w:r>
          <w:fldChar w:fldCharType="separate"/>
        </w:r>
        <w:r w:rsidR="00F71A26">
          <w:rPr>
            <w:noProof/>
          </w:rPr>
          <w:t>ii</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471171"/>
      <w:docPartObj>
        <w:docPartGallery w:val="Page Numbers (Bottom of Page)"/>
        <w:docPartUnique/>
      </w:docPartObj>
    </w:sdtPr>
    <w:sdtEndPr>
      <w:rPr>
        <w:noProof/>
      </w:rPr>
    </w:sdtEndPr>
    <w:sdtContent>
      <w:p w14:paraId="18300694" w14:textId="220827E8" w:rsidR="00622644" w:rsidRDefault="00622644" w:rsidP="002842B4">
        <w:pPr>
          <w:pStyle w:val="Footer"/>
          <w:jc w:val="center"/>
        </w:pPr>
        <w:r>
          <w:fldChar w:fldCharType="begin"/>
        </w:r>
        <w:r>
          <w:instrText xml:space="preserve"> PAGE   \* MERGEFORMAT </w:instrText>
        </w:r>
        <w:r>
          <w:fldChar w:fldCharType="separate"/>
        </w:r>
        <w:r w:rsidR="004B0D60">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2B114" w14:textId="77777777" w:rsidR="00660296" w:rsidRDefault="00660296" w:rsidP="00A542EF">
      <w:pPr>
        <w:spacing w:after="0" w:line="240" w:lineRule="auto"/>
      </w:pPr>
      <w:r>
        <w:separator/>
      </w:r>
    </w:p>
  </w:footnote>
  <w:footnote w:type="continuationSeparator" w:id="0">
    <w:p w14:paraId="0A0D539D" w14:textId="77777777" w:rsidR="00660296" w:rsidRDefault="00660296" w:rsidP="00A542E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C8BD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EA33FF"/>
    <w:multiLevelType w:val="hybridMultilevel"/>
    <w:tmpl w:val="FA320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0B781A"/>
    <w:multiLevelType w:val="multilevel"/>
    <w:tmpl w:val="37F64950"/>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nsid w:val="40B92D2F"/>
    <w:multiLevelType w:val="multilevel"/>
    <w:tmpl w:val="1F7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B619B5"/>
    <w:multiLevelType w:val="hybridMultilevel"/>
    <w:tmpl w:val="364C80B2"/>
    <w:lvl w:ilvl="0" w:tplc="19D43F9C">
      <w:numFmt w:val="bullet"/>
      <w:pStyle w:val="2Bullet"/>
      <w:lvlText w:val="•"/>
      <w:lvlJc w:val="left"/>
      <w:pPr>
        <w:ind w:left="1080" w:hanging="360"/>
      </w:pPr>
      <w:rPr>
        <w:rFonts w:ascii="Arial" w:eastAsia="Times New Roman" w:hAnsi="Arial" w:hint="default"/>
      </w:rPr>
    </w:lvl>
    <w:lvl w:ilvl="1" w:tplc="A94AFC0E">
      <w:start w:val="1"/>
      <w:numFmt w:val="bullet"/>
      <w:lvlText w:val="o"/>
      <w:lvlJc w:val="left"/>
      <w:pPr>
        <w:ind w:left="1800" w:hanging="360"/>
      </w:pPr>
      <w:rPr>
        <w:rFonts w:ascii="Courier New" w:hAnsi="Courier New" w:hint="default"/>
        <w:sz w:val="16"/>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stylePaneSortMethod w:val="00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80"/>
    <w:rsid w:val="00001706"/>
    <w:rsid w:val="00006995"/>
    <w:rsid w:val="00006D16"/>
    <w:rsid w:val="000122CB"/>
    <w:rsid w:val="000147AB"/>
    <w:rsid w:val="000227BD"/>
    <w:rsid w:val="00027237"/>
    <w:rsid w:val="00032D9B"/>
    <w:rsid w:val="00036649"/>
    <w:rsid w:val="00042066"/>
    <w:rsid w:val="0004683D"/>
    <w:rsid w:val="00046BD7"/>
    <w:rsid w:val="00063D3F"/>
    <w:rsid w:val="000679F9"/>
    <w:rsid w:val="00071B49"/>
    <w:rsid w:val="000B4421"/>
    <w:rsid w:val="000C0A80"/>
    <w:rsid w:val="000E4470"/>
    <w:rsid w:val="000F70F6"/>
    <w:rsid w:val="00105D3E"/>
    <w:rsid w:val="00113DFE"/>
    <w:rsid w:val="00113F82"/>
    <w:rsid w:val="0011654D"/>
    <w:rsid w:val="00117B75"/>
    <w:rsid w:val="00121E0F"/>
    <w:rsid w:val="0012690C"/>
    <w:rsid w:val="00147C41"/>
    <w:rsid w:val="001537B5"/>
    <w:rsid w:val="00162844"/>
    <w:rsid w:val="00166E3A"/>
    <w:rsid w:val="00175992"/>
    <w:rsid w:val="001868DE"/>
    <w:rsid w:val="00191318"/>
    <w:rsid w:val="001A4992"/>
    <w:rsid w:val="001C2BE7"/>
    <w:rsid w:val="001D107F"/>
    <w:rsid w:val="001D3CD6"/>
    <w:rsid w:val="001E68F2"/>
    <w:rsid w:val="001F052A"/>
    <w:rsid w:val="001F1AEE"/>
    <w:rsid w:val="001F38E0"/>
    <w:rsid w:val="00200B9E"/>
    <w:rsid w:val="002015E2"/>
    <w:rsid w:val="00203921"/>
    <w:rsid w:val="00213104"/>
    <w:rsid w:val="002143D1"/>
    <w:rsid w:val="002251AE"/>
    <w:rsid w:val="00240C56"/>
    <w:rsid w:val="00241CAF"/>
    <w:rsid w:val="00242297"/>
    <w:rsid w:val="00261553"/>
    <w:rsid w:val="00261A9E"/>
    <w:rsid w:val="002623C0"/>
    <w:rsid w:val="00273CEC"/>
    <w:rsid w:val="00276693"/>
    <w:rsid w:val="002842B4"/>
    <w:rsid w:val="002A06D7"/>
    <w:rsid w:val="002A6BD2"/>
    <w:rsid w:val="002B1EDE"/>
    <w:rsid w:val="002C6EFE"/>
    <w:rsid w:val="002D0F75"/>
    <w:rsid w:val="002E5EB5"/>
    <w:rsid w:val="00372609"/>
    <w:rsid w:val="00384B2C"/>
    <w:rsid w:val="00385D2C"/>
    <w:rsid w:val="00397726"/>
    <w:rsid w:val="003B24B8"/>
    <w:rsid w:val="003B2B7E"/>
    <w:rsid w:val="003B3CB3"/>
    <w:rsid w:val="003E08BC"/>
    <w:rsid w:val="003E2489"/>
    <w:rsid w:val="003E6A2D"/>
    <w:rsid w:val="00405541"/>
    <w:rsid w:val="0041332F"/>
    <w:rsid w:val="00430D5B"/>
    <w:rsid w:val="00445043"/>
    <w:rsid w:val="00456589"/>
    <w:rsid w:val="0047625A"/>
    <w:rsid w:val="00485631"/>
    <w:rsid w:val="00486A07"/>
    <w:rsid w:val="004B0D60"/>
    <w:rsid w:val="004B13A1"/>
    <w:rsid w:val="004B39F9"/>
    <w:rsid w:val="004D213D"/>
    <w:rsid w:val="004D3CA2"/>
    <w:rsid w:val="004E0E0C"/>
    <w:rsid w:val="004F3A6B"/>
    <w:rsid w:val="004F6AC5"/>
    <w:rsid w:val="005141CE"/>
    <w:rsid w:val="00514EC2"/>
    <w:rsid w:val="005166E7"/>
    <w:rsid w:val="00517F10"/>
    <w:rsid w:val="00541562"/>
    <w:rsid w:val="005B22A4"/>
    <w:rsid w:val="005B302C"/>
    <w:rsid w:val="005B70F7"/>
    <w:rsid w:val="005C08D2"/>
    <w:rsid w:val="005D6CF6"/>
    <w:rsid w:val="005F3787"/>
    <w:rsid w:val="005F3C06"/>
    <w:rsid w:val="005F53FA"/>
    <w:rsid w:val="0061204B"/>
    <w:rsid w:val="00614BCD"/>
    <w:rsid w:val="00622644"/>
    <w:rsid w:val="00646F8D"/>
    <w:rsid w:val="00660296"/>
    <w:rsid w:val="00661F04"/>
    <w:rsid w:val="00662F96"/>
    <w:rsid w:val="0067102C"/>
    <w:rsid w:val="00675271"/>
    <w:rsid w:val="006972CF"/>
    <w:rsid w:val="006C20E6"/>
    <w:rsid w:val="006E47E4"/>
    <w:rsid w:val="006F5097"/>
    <w:rsid w:val="00751639"/>
    <w:rsid w:val="00765C2E"/>
    <w:rsid w:val="007804DC"/>
    <w:rsid w:val="00791D3A"/>
    <w:rsid w:val="00791DDF"/>
    <w:rsid w:val="007941E1"/>
    <w:rsid w:val="007C1591"/>
    <w:rsid w:val="007D079E"/>
    <w:rsid w:val="007D14ED"/>
    <w:rsid w:val="007D2905"/>
    <w:rsid w:val="007E19A4"/>
    <w:rsid w:val="007F786F"/>
    <w:rsid w:val="00806B5F"/>
    <w:rsid w:val="00820B8C"/>
    <w:rsid w:val="0082303B"/>
    <w:rsid w:val="00834587"/>
    <w:rsid w:val="00835876"/>
    <w:rsid w:val="0086457F"/>
    <w:rsid w:val="008859B2"/>
    <w:rsid w:val="008B1FCF"/>
    <w:rsid w:val="008C0B03"/>
    <w:rsid w:val="008D4FAA"/>
    <w:rsid w:val="008D70D8"/>
    <w:rsid w:val="008E242A"/>
    <w:rsid w:val="008E54BB"/>
    <w:rsid w:val="00910A03"/>
    <w:rsid w:val="00914026"/>
    <w:rsid w:val="00926AD5"/>
    <w:rsid w:val="00943930"/>
    <w:rsid w:val="00962D71"/>
    <w:rsid w:val="009642AF"/>
    <w:rsid w:val="009A0FBC"/>
    <w:rsid w:val="009A1E01"/>
    <w:rsid w:val="009A5882"/>
    <w:rsid w:val="009B700D"/>
    <w:rsid w:val="009C4E78"/>
    <w:rsid w:val="009E23BE"/>
    <w:rsid w:val="009F1901"/>
    <w:rsid w:val="00A07D78"/>
    <w:rsid w:val="00A13C6D"/>
    <w:rsid w:val="00A1477D"/>
    <w:rsid w:val="00A326B6"/>
    <w:rsid w:val="00A52C63"/>
    <w:rsid w:val="00A542EF"/>
    <w:rsid w:val="00A55F00"/>
    <w:rsid w:val="00A56963"/>
    <w:rsid w:val="00A671A0"/>
    <w:rsid w:val="00A96206"/>
    <w:rsid w:val="00AA2CE6"/>
    <w:rsid w:val="00AB6A94"/>
    <w:rsid w:val="00AC170E"/>
    <w:rsid w:val="00AC6B86"/>
    <w:rsid w:val="00AD6F8B"/>
    <w:rsid w:val="00AF1E82"/>
    <w:rsid w:val="00B11271"/>
    <w:rsid w:val="00B13A69"/>
    <w:rsid w:val="00B23EBE"/>
    <w:rsid w:val="00B26166"/>
    <w:rsid w:val="00B30BAE"/>
    <w:rsid w:val="00B31456"/>
    <w:rsid w:val="00B36210"/>
    <w:rsid w:val="00B46017"/>
    <w:rsid w:val="00B5408B"/>
    <w:rsid w:val="00B552EA"/>
    <w:rsid w:val="00B60144"/>
    <w:rsid w:val="00B61271"/>
    <w:rsid w:val="00B61F81"/>
    <w:rsid w:val="00B64FF2"/>
    <w:rsid w:val="00B73EFD"/>
    <w:rsid w:val="00B934CF"/>
    <w:rsid w:val="00B96093"/>
    <w:rsid w:val="00BA6D32"/>
    <w:rsid w:val="00BB05E6"/>
    <w:rsid w:val="00BC3B37"/>
    <w:rsid w:val="00BD47DE"/>
    <w:rsid w:val="00BE2821"/>
    <w:rsid w:val="00BE7C5F"/>
    <w:rsid w:val="00BF05CE"/>
    <w:rsid w:val="00BF7550"/>
    <w:rsid w:val="00C12A4D"/>
    <w:rsid w:val="00C16759"/>
    <w:rsid w:val="00C42783"/>
    <w:rsid w:val="00C53913"/>
    <w:rsid w:val="00C57712"/>
    <w:rsid w:val="00C71C76"/>
    <w:rsid w:val="00C7572E"/>
    <w:rsid w:val="00C8177D"/>
    <w:rsid w:val="00C96AB4"/>
    <w:rsid w:val="00CA3D91"/>
    <w:rsid w:val="00CA4568"/>
    <w:rsid w:val="00CC28A7"/>
    <w:rsid w:val="00CC3FE7"/>
    <w:rsid w:val="00CD2B57"/>
    <w:rsid w:val="00CD730E"/>
    <w:rsid w:val="00CE5754"/>
    <w:rsid w:val="00D26CE0"/>
    <w:rsid w:val="00D2731A"/>
    <w:rsid w:val="00D32BBB"/>
    <w:rsid w:val="00D341D0"/>
    <w:rsid w:val="00D35D23"/>
    <w:rsid w:val="00D67013"/>
    <w:rsid w:val="00D737A7"/>
    <w:rsid w:val="00D74E89"/>
    <w:rsid w:val="00D843CA"/>
    <w:rsid w:val="00D949CA"/>
    <w:rsid w:val="00DA39DD"/>
    <w:rsid w:val="00DB02CC"/>
    <w:rsid w:val="00DC1AAA"/>
    <w:rsid w:val="00DD056B"/>
    <w:rsid w:val="00DF6B61"/>
    <w:rsid w:val="00E10BCA"/>
    <w:rsid w:val="00E24E64"/>
    <w:rsid w:val="00E378D8"/>
    <w:rsid w:val="00E623B0"/>
    <w:rsid w:val="00E7186D"/>
    <w:rsid w:val="00E734A8"/>
    <w:rsid w:val="00E77994"/>
    <w:rsid w:val="00E813A6"/>
    <w:rsid w:val="00E8766D"/>
    <w:rsid w:val="00E92C0F"/>
    <w:rsid w:val="00E97FF1"/>
    <w:rsid w:val="00EA7619"/>
    <w:rsid w:val="00EC11BC"/>
    <w:rsid w:val="00EC1212"/>
    <w:rsid w:val="00ED062F"/>
    <w:rsid w:val="00ED7266"/>
    <w:rsid w:val="00F01811"/>
    <w:rsid w:val="00F03B4B"/>
    <w:rsid w:val="00F141C1"/>
    <w:rsid w:val="00F23678"/>
    <w:rsid w:val="00F4162B"/>
    <w:rsid w:val="00F54916"/>
    <w:rsid w:val="00F64615"/>
    <w:rsid w:val="00F71A26"/>
    <w:rsid w:val="00F92FB9"/>
    <w:rsid w:val="00F94A27"/>
    <w:rsid w:val="00F95267"/>
    <w:rsid w:val="00FA7FA5"/>
    <w:rsid w:val="00FC58D1"/>
    <w:rsid w:val="00FC65A3"/>
    <w:rsid w:val="00FD5B6B"/>
    <w:rsid w:val="00FE4B5A"/>
    <w:rsid w:val="00FE7C09"/>
    <w:rsid w:val="00FF22D4"/>
    <w:rsid w:val="00FF375C"/>
    <w:rsid w:val="00FF7D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3F113"/>
  <w15:docId w15:val="{AD72D9BD-6180-4613-AD24-51CF109C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0B03"/>
    <w:pPr>
      <w:spacing w:after="240" w:line="360" w:lineRule="auto"/>
    </w:pPr>
    <w:rPr>
      <w:rFonts w:ascii="Arial" w:hAnsi="Arial"/>
    </w:rPr>
  </w:style>
  <w:style w:type="paragraph" w:styleId="Heading1">
    <w:name w:val="heading 1"/>
    <w:basedOn w:val="1ParaHangingIndent"/>
    <w:next w:val="1Para"/>
    <w:link w:val="Heading1Char"/>
    <w:uiPriority w:val="9"/>
    <w:qFormat/>
    <w:rsid w:val="00ED7266"/>
    <w:pPr>
      <w:keepNext/>
      <w:keepLines/>
      <w:pageBreakBefore/>
      <w:numPr>
        <w:numId w:val="1"/>
      </w:numPr>
      <w:spacing w:before="480" w:after="480" w:line="240" w:lineRule="auto"/>
      <w:outlineLvl w:val="0"/>
    </w:pPr>
    <w:rPr>
      <w:rFonts w:eastAsiaTheme="majorEastAsia" w:cstheme="majorBidi"/>
      <w:b/>
      <w:color w:val="000000" w:themeColor="text1"/>
      <w:sz w:val="34"/>
      <w:szCs w:val="32"/>
    </w:rPr>
  </w:style>
  <w:style w:type="paragraph" w:styleId="Heading2">
    <w:name w:val="heading 2"/>
    <w:basedOn w:val="1ParaFlushLeft"/>
    <w:next w:val="1Para"/>
    <w:link w:val="Heading2Char"/>
    <w:uiPriority w:val="9"/>
    <w:unhideWhenUsed/>
    <w:qFormat/>
    <w:rsid w:val="00F23678"/>
    <w:pPr>
      <w:keepNext/>
      <w:keepLines/>
      <w:numPr>
        <w:ilvl w:val="1"/>
        <w:numId w:val="1"/>
      </w:numPr>
      <w:spacing w:before="360" w:after="360" w:line="240" w:lineRule="auto"/>
      <w:ind w:left="720" w:hanging="720"/>
      <w:outlineLvl w:val="1"/>
    </w:pPr>
    <w:rPr>
      <w:rFonts w:eastAsiaTheme="majorEastAsia" w:cstheme="majorBidi"/>
      <w:b/>
      <w:color w:val="000000" w:themeColor="text1"/>
      <w:sz w:val="30"/>
      <w:szCs w:val="26"/>
    </w:rPr>
  </w:style>
  <w:style w:type="paragraph" w:styleId="Heading3">
    <w:name w:val="heading 3"/>
    <w:basedOn w:val="Normal"/>
    <w:next w:val="1Para"/>
    <w:link w:val="Heading3Char"/>
    <w:uiPriority w:val="9"/>
    <w:unhideWhenUsed/>
    <w:qFormat/>
    <w:rsid w:val="00F23678"/>
    <w:pPr>
      <w:keepNext/>
      <w:keepLines/>
      <w:numPr>
        <w:ilvl w:val="2"/>
        <w:numId w:val="1"/>
      </w:numPr>
      <w:spacing w:before="360" w:after="360" w:line="240" w:lineRule="auto"/>
      <w:ind w:left="720" w:hanging="720"/>
      <w:outlineLvl w:val="2"/>
    </w:pPr>
    <w:rPr>
      <w:rFonts w:eastAsiaTheme="majorEastAsia" w:cstheme="majorBidi"/>
      <w:b/>
      <w:color w:val="000000" w:themeColor="text1"/>
      <w:sz w:val="26"/>
      <w:szCs w:val="24"/>
      <w:lang w:val="en-CA"/>
    </w:rPr>
  </w:style>
  <w:style w:type="paragraph" w:styleId="Heading4">
    <w:name w:val="heading 4"/>
    <w:basedOn w:val="Normal"/>
    <w:next w:val="1Para"/>
    <w:link w:val="Heading4Char"/>
    <w:uiPriority w:val="9"/>
    <w:unhideWhenUsed/>
    <w:qFormat/>
    <w:rsid w:val="00456589"/>
    <w:pPr>
      <w:keepNext/>
      <w:keepLines/>
      <w:numPr>
        <w:ilvl w:val="3"/>
        <w:numId w:val="1"/>
      </w:numPr>
      <w:spacing w:line="240" w:lineRule="auto"/>
      <w:outlineLvl w:val="3"/>
    </w:pPr>
    <w:rPr>
      <w:rFonts w:eastAsiaTheme="majorEastAsia" w:cstheme="majorBidi"/>
      <w:b/>
      <w:i/>
      <w:iCs/>
      <w:color w:val="000000" w:themeColor="text1"/>
      <w:sz w:val="24"/>
    </w:rPr>
  </w:style>
  <w:style w:type="paragraph" w:styleId="Heading5">
    <w:name w:val="heading 5"/>
    <w:basedOn w:val="Normal"/>
    <w:next w:val="1Para"/>
    <w:link w:val="Heading5Char"/>
    <w:uiPriority w:val="9"/>
    <w:unhideWhenUsed/>
    <w:qFormat/>
    <w:rsid w:val="00456589"/>
    <w:pPr>
      <w:keepNext/>
      <w:keepLines/>
      <w:numPr>
        <w:ilvl w:val="4"/>
        <w:numId w:val="1"/>
      </w:numPr>
      <w:spacing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E10BC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BC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B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B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araFlushLeft">
    <w:name w:val="1_Para_FlushLeft"/>
    <w:basedOn w:val="Normal"/>
    <w:next w:val="1Para"/>
    <w:qFormat/>
    <w:rsid w:val="00006D16"/>
    <w:pPr>
      <w:spacing w:before="120"/>
    </w:pPr>
    <w:rPr>
      <w:lang w:val="en-CA"/>
    </w:rPr>
  </w:style>
  <w:style w:type="paragraph" w:customStyle="1" w:styleId="1Para">
    <w:name w:val="1_Para"/>
    <w:basedOn w:val="1ParaFlushLeft"/>
    <w:qFormat/>
    <w:rsid w:val="00AD6F8B"/>
    <w:pPr>
      <w:ind w:firstLine="720"/>
    </w:pPr>
    <w:rPr>
      <w:sz w:val="28"/>
    </w:rPr>
  </w:style>
  <w:style w:type="paragraph" w:customStyle="1" w:styleId="1ParaHangingIndent">
    <w:name w:val="1_Para_HangingIndent"/>
    <w:basedOn w:val="1ParaFlushLeft"/>
    <w:next w:val="1Para"/>
    <w:qFormat/>
    <w:rsid w:val="009C4E78"/>
    <w:pPr>
      <w:ind w:left="720" w:hanging="720"/>
    </w:pPr>
  </w:style>
  <w:style w:type="paragraph" w:customStyle="1" w:styleId="9TitlePageTitle">
    <w:name w:val="9_TitlePage_Title"/>
    <w:basedOn w:val="Normal"/>
    <w:qFormat/>
    <w:rsid w:val="00A542EF"/>
    <w:pPr>
      <w:spacing w:before="840" w:after="0"/>
      <w:jc w:val="center"/>
    </w:pPr>
    <w:rPr>
      <w:b/>
      <w:sz w:val="34"/>
      <w:szCs w:val="34"/>
    </w:rPr>
  </w:style>
  <w:style w:type="character" w:styleId="Emphasis">
    <w:name w:val="Emphasis"/>
    <w:basedOn w:val="DefaultParagraphFont"/>
    <w:uiPriority w:val="20"/>
    <w:qFormat/>
    <w:rsid w:val="000C0A80"/>
    <w:rPr>
      <w:i/>
      <w:iCs/>
    </w:rPr>
  </w:style>
  <w:style w:type="paragraph" w:customStyle="1" w:styleId="9TitlePageText">
    <w:name w:val="9_TitlePage_Text"/>
    <w:basedOn w:val="Normal"/>
    <w:next w:val="1Para"/>
    <w:qFormat/>
    <w:rsid w:val="000B4421"/>
    <w:pPr>
      <w:spacing w:before="360" w:after="360"/>
      <w:jc w:val="center"/>
    </w:pPr>
    <w:rPr>
      <w:sz w:val="24"/>
    </w:rPr>
  </w:style>
  <w:style w:type="character" w:customStyle="1" w:styleId="Heading1Char">
    <w:name w:val="Heading 1 Char"/>
    <w:basedOn w:val="DefaultParagraphFont"/>
    <w:link w:val="Heading1"/>
    <w:uiPriority w:val="9"/>
    <w:rsid w:val="00ED7266"/>
    <w:rPr>
      <w:rFonts w:ascii="Arial" w:eastAsiaTheme="majorEastAsia" w:hAnsi="Arial" w:cstheme="majorBidi"/>
      <w:b/>
      <w:color w:val="000000" w:themeColor="text1"/>
      <w:sz w:val="34"/>
      <w:szCs w:val="32"/>
      <w:lang w:val="en-CA"/>
    </w:rPr>
  </w:style>
  <w:style w:type="character" w:customStyle="1" w:styleId="Heading2Char">
    <w:name w:val="Heading 2 Char"/>
    <w:basedOn w:val="DefaultParagraphFont"/>
    <w:link w:val="Heading2"/>
    <w:uiPriority w:val="9"/>
    <w:rsid w:val="00F23678"/>
    <w:rPr>
      <w:rFonts w:ascii="Arial" w:eastAsiaTheme="majorEastAsia" w:hAnsi="Arial" w:cstheme="majorBidi"/>
      <w:b/>
      <w:color w:val="000000" w:themeColor="text1"/>
      <w:sz w:val="30"/>
      <w:szCs w:val="26"/>
      <w:lang w:val="en-CA"/>
    </w:rPr>
  </w:style>
  <w:style w:type="paragraph" w:customStyle="1" w:styleId="Heading1Preliminary">
    <w:name w:val="Heading 1_Preliminary"/>
    <w:basedOn w:val="Heading2"/>
    <w:next w:val="1Para"/>
    <w:qFormat/>
    <w:rsid w:val="00ED7266"/>
    <w:pPr>
      <w:pageBreakBefore/>
      <w:numPr>
        <w:ilvl w:val="0"/>
        <w:numId w:val="0"/>
      </w:numPr>
      <w:spacing w:before="600"/>
    </w:pPr>
  </w:style>
  <w:style w:type="paragraph" w:customStyle="1" w:styleId="Heading1NoNumber">
    <w:name w:val="Heading 1_NoNumber"/>
    <w:basedOn w:val="1ParaFlushLeft"/>
    <w:next w:val="1Para"/>
    <w:qFormat/>
    <w:rsid w:val="00162844"/>
    <w:pPr>
      <w:pageBreakBefore/>
      <w:spacing w:after="480" w:line="240" w:lineRule="auto"/>
      <w:outlineLvl w:val="0"/>
    </w:pPr>
    <w:rPr>
      <w:b/>
      <w:sz w:val="34"/>
    </w:rPr>
  </w:style>
  <w:style w:type="paragraph" w:customStyle="1" w:styleId="Heading2NoNumber">
    <w:name w:val="Heading 2_NoNumber"/>
    <w:basedOn w:val="Heading2"/>
    <w:next w:val="1Para"/>
    <w:qFormat/>
    <w:rsid w:val="00162844"/>
    <w:pPr>
      <w:numPr>
        <w:ilvl w:val="0"/>
        <w:numId w:val="0"/>
      </w:numPr>
    </w:pPr>
  </w:style>
  <w:style w:type="character" w:customStyle="1" w:styleId="Heading3Char">
    <w:name w:val="Heading 3 Char"/>
    <w:basedOn w:val="DefaultParagraphFont"/>
    <w:link w:val="Heading3"/>
    <w:uiPriority w:val="9"/>
    <w:rsid w:val="00F23678"/>
    <w:rPr>
      <w:rFonts w:ascii="Arial" w:eastAsiaTheme="majorEastAsia" w:hAnsi="Arial" w:cstheme="majorBidi"/>
      <w:b/>
      <w:color w:val="000000" w:themeColor="text1"/>
      <w:sz w:val="26"/>
      <w:szCs w:val="24"/>
      <w:lang w:val="en-CA"/>
    </w:rPr>
  </w:style>
  <w:style w:type="paragraph" w:customStyle="1" w:styleId="Heading3NoNumber">
    <w:name w:val="Heading 3_NoNumber"/>
    <w:basedOn w:val="Heading3"/>
    <w:next w:val="1Para"/>
    <w:qFormat/>
    <w:rsid w:val="00063D3F"/>
    <w:pPr>
      <w:numPr>
        <w:ilvl w:val="0"/>
        <w:numId w:val="0"/>
      </w:numPr>
    </w:pPr>
  </w:style>
  <w:style w:type="paragraph" w:styleId="TOC2">
    <w:name w:val="toc 2"/>
    <w:basedOn w:val="Normal"/>
    <w:next w:val="Normal"/>
    <w:autoRedefine/>
    <w:uiPriority w:val="39"/>
    <w:unhideWhenUsed/>
    <w:qFormat/>
    <w:rsid w:val="00E92C0F"/>
    <w:pPr>
      <w:tabs>
        <w:tab w:val="right" w:leader="dot" w:pos="8630"/>
      </w:tabs>
      <w:spacing w:before="40" w:after="0" w:line="240" w:lineRule="auto"/>
    </w:pPr>
    <w:rPr>
      <w:bCs/>
      <w:szCs w:val="20"/>
    </w:rPr>
  </w:style>
  <w:style w:type="paragraph" w:styleId="TOC1">
    <w:name w:val="toc 1"/>
    <w:basedOn w:val="Normal"/>
    <w:next w:val="Normal"/>
    <w:autoRedefine/>
    <w:uiPriority w:val="39"/>
    <w:unhideWhenUsed/>
    <w:qFormat/>
    <w:rsid w:val="00117B75"/>
    <w:pPr>
      <w:spacing w:before="240" w:after="0" w:line="240" w:lineRule="auto"/>
      <w:ind w:left="605" w:hanging="605"/>
    </w:pPr>
    <w:rPr>
      <w:b/>
      <w:bCs/>
      <w:szCs w:val="24"/>
    </w:rPr>
  </w:style>
  <w:style w:type="paragraph" w:styleId="TOC3">
    <w:name w:val="toc 3"/>
    <w:basedOn w:val="Normal"/>
    <w:next w:val="Normal"/>
    <w:autoRedefine/>
    <w:uiPriority w:val="39"/>
    <w:unhideWhenUsed/>
    <w:qFormat/>
    <w:rsid w:val="00E92C0F"/>
    <w:pPr>
      <w:spacing w:before="40" w:after="0" w:line="240" w:lineRule="auto"/>
      <w:ind w:left="216"/>
    </w:pPr>
    <w:rPr>
      <w:szCs w:val="20"/>
    </w:rPr>
  </w:style>
  <w:style w:type="character" w:styleId="Hyperlink">
    <w:name w:val="Hyperlink"/>
    <w:basedOn w:val="DefaultParagraphFont"/>
    <w:uiPriority w:val="99"/>
    <w:unhideWhenUsed/>
    <w:rsid w:val="00A542EF"/>
    <w:rPr>
      <w:color w:val="0563C1" w:themeColor="hyperlink"/>
      <w:u w:val="single"/>
    </w:rPr>
  </w:style>
  <w:style w:type="paragraph" w:styleId="Header">
    <w:name w:val="header"/>
    <w:basedOn w:val="Normal"/>
    <w:link w:val="HeaderChar"/>
    <w:uiPriority w:val="99"/>
    <w:unhideWhenUsed/>
    <w:rsid w:val="00A5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EF"/>
    <w:rPr>
      <w:rFonts w:ascii="Arial" w:hAnsi="Arial"/>
    </w:rPr>
  </w:style>
  <w:style w:type="paragraph" w:styleId="Footer">
    <w:name w:val="footer"/>
    <w:basedOn w:val="Normal"/>
    <w:link w:val="FooterChar"/>
    <w:uiPriority w:val="99"/>
    <w:unhideWhenUsed/>
    <w:rsid w:val="00A5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EF"/>
    <w:rPr>
      <w:rFonts w:ascii="Arial" w:hAnsi="Arial"/>
    </w:rPr>
  </w:style>
  <w:style w:type="character" w:customStyle="1" w:styleId="Heading4Char">
    <w:name w:val="Heading 4 Char"/>
    <w:basedOn w:val="DefaultParagraphFont"/>
    <w:link w:val="Heading4"/>
    <w:uiPriority w:val="9"/>
    <w:rsid w:val="00456589"/>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456589"/>
    <w:rPr>
      <w:rFonts w:ascii="Arial" w:eastAsiaTheme="majorEastAsia" w:hAnsi="Arial" w:cstheme="majorBidi"/>
      <w:b/>
      <w:color w:val="000000" w:themeColor="text1"/>
    </w:rPr>
  </w:style>
  <w:style w:type="paragraph" w:styleId="TOC4">
    <w:name w:val="toc 4"/>
    <w:basedOn w:val="Normal"/>
    <w:next w:val="Normal"/>
    <w:autoRedefine/>
    <w:uiPriority w:val="39"/>
    <w:unhideWhenUsed/>
    <w:rsid w:val="00E92C0F"/>
    <w:pPr>
      <w:spacing w:before="40" w:after="0" w:line="240" w:lineRule="auto"/>
      <w:ind w:left="446"/>
    </w:pPr>
    <w:rPr>
      <w:szCs w:val="20"/>
    </w:rPr>
  </w:style>
  <w:style w:type="paragraph" w:customStyle="1" w:styleId="3FigureNoCaptionOrNote">
    <w:name w:val="3_Figure_NoCaptionOrNote"/>
    <w:basedOn w:val="Normal"/>
    <w:next w:val="1Para"/>
    <w:qFormat/>
    <w:rsid w:val="00397726"/>
    <w:pPr>
      <w:spacing w:before="120" w:after="480" w:line="240" w:lineRule="auto"/>
      <w:jc w:val="center"/>
    </w:pPr>
    <w:rPr>
      <w:noProof/>
    </w:rPr>
  </w:style>
  <w:style w:type="paragraph" w:customStyle="1" w:styleId="3CaptionAbove">
    <w:name w:val="3_CaptionAbove"/>
    <w:basedOn w:val="Normal"/>
    <w:qFormat/>
    <w:rsid w:val="00E77994"/>
    <w:pPr>
      <w:keepNext/>
      <w:keepLines/>
      <w:spacing w:before="240" w:after="120" w:line="240" w:lineRule="auto"/>
      <w:ind w:left="1440" w:hanging="1440"/>
    </w:pPr>
    <w:rPr>
      <w:b/>
      <w:noProof/>
    </w:rPr>
  </w:style>
  <w:style w:type="paragraph" w:styleId="TableofFigures">
    <w:name w:val="table of figures"/>
    <w:basedOn w:val="Normal"/>
    <w:next w:val="Normal"/>
    <w:uiPriority w:val="99"/>
    <w:unhideWhenUsed/>
    <w:rsid w:val="008E242A"/>
    <w:pPr>
      <w:spacing w:before="80" w:after="0" w:line="240" w:lineRule="auto"/>
      <w:ind w:left="1440" w:hanging="1440"/>
    </w:pPr>
  </w:style>
  <w:style w:type="character" w:customStyle="1" w:styleId="Heading6Char">
    <w:name w:val="Heading 6 Char"/>
    <w:basedOn w:val="DefaultParagraphFont"/>
    <w:link w:val="Heading6"/>
    <w:uiPriority w:val="9"/>
    <w:semiHidden/>
    <w:rsid w:val="00E10B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0B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0B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BCA"/>
    <w:rPr>
      <w:rFonts w:asciiTheme="majorHAnsi" w:eastAsiaTheme="majorEastAsia" w:hAnsiTheme="majorHAnsi" w:cstheme="majorBidi"/>
      <w:i/>
      <w:iCs/>
      <w:color w:val="272727" w:themeColor="text1" w:themeTint="D8"/>
      <w:sz w:val="21"/>
      <w:szCs w:val="21"/>
    </w:rPr>
  </w:style>
  <w:style w:type="paragraph" w:customStyle="1" w:styleId="2BlockQuote">
    <w:name w:val="2_BlockQuote"/>
    <w:basedOn w:val="Normal"/>
    <w:next w:val="1Para"/>
    <w:qFormat/>
    <w:rsid w:val="00B61F81"/>
    <w:pPr>
      <w:spacing w:before="40" w:line="240" w:lineRule="auto"/>
      <w:ind w:left="720" w:right="720"/>
      <w:jc w:val="both"/>
    </w:pPr>
  </w:style>
  <w:style w:type="paragraph" w:customStyle="1" w:styleId="3CaptionBelow">
    <w:name w:val="3_CaptionBelow"/>
    <w:basedOn w:val="3CaptionAbove"/>
    <w:next w:val="1Para"/>
    <w:qFormat/>
    <w:rsid w:val="00F141C1"/>
    <w:pPr>
      <w:keepNext w:val="0"/>
      <w:spacing w:before="0" w:after="240"/>
    </w:pPr>
  </w:style>
  <w:style w:type="paragraph" w:customStyle="1" w:styleId="3TableData">
    <w:name w:val="3_TableData"/>
    <w:basedOn w:val="Normal"/>
    <w:qFormat/>
    <w:rsid w:val="00F141C1"/>
    <w:pPr>
      <w:keepNext/>
      <w:keepLines/>
      <w:spacing w:after="0" w:line="240" w:lineRule="auto"/>
    </w:pPr>
    <w:rPr>
      <w:rFonts w:ascii="Arial Narrow" w:hAnsi="Arial Narrow"/>
    </w:rPr>
  </w:style>
  <w:style w:type="paragraph" w:customStyle="1" w:styleId="1ParaNoSpace">
    <w:name w:val="1_Para_NoSpace"/>
    <w:basedOn w:val="1ParaFlushLeft"/>
    <w:next w:val="1Para"/>
    <w:qFormat/>
    <w:rsid w:val="009C4E78"/>
    <w:pPr>
      <w:spacing w:after="0" w:line="240" w:lineRule="auto"/>
    </w:pPr>
    <w:rPr>
      <w:rFonts w:eastAsia="Calibri" w:cs="Arial"/>
    </w:rPr>
  </w:style>
  <w:style w:type="paragraph" w:customStyle="1" w:styleId="3TableHead">
    <w:name w:val="3_TableHead"/>
    <w:basedOn w:val="3TableData"/>
    <w:qFormat/>
    <w:rsid w:val="00517F10"/>
    <w:rPr>
      <w:b/>
    </w:rPr>
  </w:style>
  <w:style w:type="paragraph" w:customStyle="1" w:styleId="2ParticipantQuote">
    <w:name w:val="2_ParticipantQuote"/>
    <w:basedOn w:val="2BlockQuote"/>
    <w:qFormat/>
    <w:rsid w:val="004B39F9"/>
    <w:rPr>
      <w:rFonts w:ascii="Verdana" w:hAnsi="Verdana"/>
      <w:iCs/>
      <w:color w:val="000000" w:themeColor="text1"/>
      <w:sz w:val="20"/>
    </w:rPr>
  </w:style>
  <w:style w:type="paragraph" w:customStyle="1" w:styleId="2QuestionAnswer">
    <w:name w:val="2_QuestionAnswer"/>
    <w:basedOn w:val="2BlockQuote"/>
    <w:next w:val="1Para"/>
    <w:qFormat/>
    <w:rsid w:val="00D32BBB"/>
    <w:pPr>
      <w:ind w:left="1584" w:hanging="864"/>
    </w:pPr>
    <w:rPr>
      <w:rFonts w:ascii="Verdana" w:hAnsi="Verdana"/>
      <w:sz w:val="20"/>
    </w:rPr>
  </w:style>
  <w:style w:type="paragraph" w:customStyle="1" w:styleId="3Figure">
    <w:name w:val="3_Figure"/>
    <w:basedOn w:val="3FigureNoCaptionOrNote"/>
    <w:next w:val="3CaptionBelow"/>
    <w:qFormat/>
    <w:rsid w:val="00F141C1"/>
    <w:pPr>
      <w:keepNext/>
      <w:keepLines/>
      <w:spacing w:after="120"/>
    </w:pPr>
  </w:style>
  <w:style w:type="paragraph" w:customStyle="1" w:styleId="2Epigraph">
    <w:name w:val="2_Epigraph"/>
    <w:basedOn w:val="2BlockQuote"/>
    <w:qFormat/>
    <w:rsid w:val="008D70D8"/>
    <w:pPr>
      <w:jc w:val="left"/>
    </w:pPr>
    <w:rPr>
      <w:i/>
    </w:rPr>
  </w:style>
  <w:style w:type="paragraph" w:customStyle="1" w:styleId="2ListManualNumbering">
    <w:name w:val="2_List_ManualNumbering"/>
    <w:basedOn w:val="Normal"/>
    <w:uiPriority w:val="99"/>
    <w:rsid w:val="005D6CF6"/>
    <w:pPr>
      <w:tabs>
        <w:tab w:val="left" w:pos="1080"/>
        <w:tab w:val="right" w:pos="7920"/>
      </w:tabs>
      <w:spacing w:before="120" w:line="240" w:lineRule="auto"/>
      <w:ind w:left="1080" w:right="720" w:hanging="360"/>
    </w:pPr>
    <w:rPr>
      <w:rFonts w:eastAsia="Calibri" w:cs="Arial"/>
      <w:lang w:val="en-CA"/>
    </w:rPr>
  </w:style>
  <w:style w:type="paragraph" w:customStyle="1" w:styleId="2Bullet">
    <w:name w:val="2_Bullet"/>
    <w:basedOn w:val="Normal"/>
    <w:uiPriority w:val="99"/>
    <w:rsid w:val="005D6CF6"/>
    <w:pPr>
      <w:numPr>
        <w:numId w:val="2"/>
      </w:numPr>
      <w:tabs>
        <w:tab w:val="left" w:pos="990"/>
        <w:tab w:val="right" w:pos="8640"/>
      </w:tabs>
      <w:spacing w:before="120" w:line="240" w:lineRule="auto"/>
      <w:ind w:left="994" w:hanging="274"/>
    </w:pPr>
    <w:rPr>
      <w:rFonts w:eastAsia="Calibri" w:cs="Arial"/>
      <w:lang w:val="en-CA"/>
    </w:rPr>
  </w:style>
  <w:style w:type="paragraph" w:customStyle="1" w:styleId="2Poem">
    <w:name w:val="2_Poem"/>
    <w:basedOn w:val="Normal"/>
    <w:qFormat/>
    <w:rsid w:val="00B552EA"/>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7920"/>
      </w:tabs>
      <w:spacing w:line="240" w:lineRule="auto"/>
      <w:ind w:left="720"/>
    </w:pPr>
    <w:rPr>
      <w:rFonts w:eastAsia="Calibri" w:cs="Arial"/>
    </w:rPr>
  </w:style>
  <w:style w:type="paragraph" w:customStyle="1" w:styleId="3CaptionBelowwithNote">
    <w:name w:val="3_CaptionBelow_withNote"/>
    <w:basedOn w:val="3CaptionBelow"/>
    <w:next w:val="3FigureNote"/>
    <w:qFormat/>
    <w:rsid w:val="005B70F7"/>
    <w:pPr>
      <w:keepNext/>
      <w:spacing w:after="0"/>
    </w:pPr>
  </w:style>
  <w:style w:type="paragraph" w:customStyle="1" w:styleId="3TableDataCentre">
    <w:name w:val="3_TableData_Centre"/>
    <w:basedOn w:val="3TableData"/>
    <w:qFormat/>
    <w:rsid w:val="00F141C1"/>
    <w:pPr>
      <w:jc w:val="center"/>
    </w:pPr>
  </w:style>
  <w:style w:type="paragraph" w:customStyle="1" w:styleId="3TableDataRight">
    <w:name w:val="3_TableData_Right"/>
    <w:basedOn w:val="3TableData"/>
    <w:qFormat/>
    <w:rsid w:val="00F141C1"/>
    <w:pPr>
      <w:jc w:val="right"/>
    </w:pPr>
  </w:style>
  <w:style w:type="paragraph" w:customStyle="1" w:styleId="3TableHeadCentre">
    <w:name w:val="3_TableHead_Centre"/>
    <w:basedOn w:val="3TableHead"/>
    <w:qFormat/>
    <w:rsid w:val="009C4E78"/>
    <w:pPr>
      <w:jc w:val="center"/>
    </w:pPr>
  </w:style>
  <w:style w:type="paragraph" w:customStyle="1" w:styleId="3TableHeadRight">
    <w:name w:val="3_TableHead_Right"/>
    <w:basedOn w:val="3TableHead"/>
    <w:qFormat/>
    <w:rsid w:val="009C4E78"/>
    <w:pPr>
      <w:jc w:val="right"/>
    </w:pPr>
  </w:style>
  <w:style w:type="paragraph" w:customStyle="1" w:styleId="3FigureNote">
    <w:name w:val="3_FigureNote"/>
    <w:basedOn w:val="Normal"/>
    <w:next w:val="1Para"/>
    <w:qFormat/>
    <w:rsid w:val="00E77994"/>
    <w:pPr>
      <w:spacing w:after="360" w:line="240" w:lineRule="auto"/>
    </w:pPr>
    <w:rPr>
      <w:sz w:val="20"/>
    </w:rPr>
  </w:style>
  <w:style w:type="paragraph" w:customStyle="1" w:styleId="5Ref">
    <w:name w:val="5_Ref"/>
    <w:basedOn w:val="Normal"/>
    <w:uiPriority w:val="99"/>
    <w:rsid w:val="00BE7C5F"/>
    <w:pPr>
      <w:keepLines/>
      <w:spacing w:before="300" w:after="120" w:line="240" w:lineRule="auto"/>
      <w:ind w:left="720" w:hanging="720"/>
    </w:pPr>
    <w:rPr>
      <w:rFonts w:eastAsia="Calibri" w:cs="Arial"/>
      <w:lang w:val="en-CA"/>
    </w:rPr>
  </w:style>
  <w:style w:type="paragraph" w:customStyle="1" w:styleId="3TableNote">
    <w:name w:val="3_TableNote"/>
    <w:basedOn w:val="Normal"/>
    <w:qFormat/>
    <w:rsid w:val="00E77994"/>
    <w:pPr>
      <w:spacing w:after="360" w:line="240" w:lineRule="auto"/>
    </w:pPr>
    <w:rPr>
      <w:rFonts w:ascii="Arial Narrow" w:hAnsi="Arial Narrow"/>
      <w:sz w:val="20"/>
    </w:rPr>
  </w:style>
  <w:style w:type="paragraph" w:customStyle="1" w:styleId="5RefAmerAntiqAuthor">
    <w:name w:val="5_Ref_AmerAntiq_Author"/>
    <w:basedOn w:val="Normal"/>
    <w:next w:val="5RefAmerAntiqWork"/>
    <w:qFormat/>
    <w:rsid w:val="00BE7C5F"/>
    <w:pPr>
      <w:keepNext/>
      <w:keepLines/>
      <w:spacing w:before="300" w:line="240" w:lineRule="auto"/>
    </w:pPr>
    <w:rPr>
      <w:rFonts w:eastAsia="Calibri" w:cs="Arial"/>
      <w:lang w:val="en-CA"/>
    </w:rPr>
  </w:style>
  <w:style w:type="paragraph" w:customStyle="1" w:styleId="5RefAmerAntiqWork">
    <w:name w:val="5_Ref_AmerAntiq_Work"/>
    <w:basedOn w:val="5RefAmerAntiqAuthor"/>
    <w:qFormat/>
    <w:rsid w:val="00BE7C5F"/>
    <w:pPr>
      <w:keepNext w:val="0"/>
      <w:tabs>
        <w:tab w:val="left" w:pos="1080"/>
      </w:tabs>
      <w:spacing w:before="0"/>
      <w:ind w:left="720" w:hanging="360"/>
    </w:pPr>
  </w:style>
  <w:style w:type="character" w:styleId="CommentReference">
    <w:name w:val="annotation reference"/>
    <w:basedOn w:val="DefaultParagraphFont"/>
    <w:uiPriority w:val="99"/>
    <w:semiHidden/>
    <w:unhideWhenUsed/>
    <w:rsid w:val="00B64FF2"/>
    <w:rPr>
      <w:sz w:val="16"/>
      <w:szCs w:val="16"/>
    </w:rPr>
  </w:style>
  <w:style w:type="paragraph" w:styleId="CommentText">
    <w:name w:val="annotation text"/>
    <w:basedOn w:val="Normal"/>
    <w:link w:val="CommentTextChar"/>
    <w:uiPriority w:val="99"/>
    <w:semiHidden/>
    <w:unhideWhenUsed/>
    <w:rsid w:val="00B64FF2"/>
    <w:pPr>
      <w:spacing w:line="240" w:lineRule="auto"/>
    </w:pPr>
    <w:rPr>
      <w:sz w:val="20"/>
      <w:szCs w:val="20"/>
    </w:rPr>
  </w:style>
  <w:style w:type="character" w:customStyle="1" w:styleId="CommentTextChar">
    <w:name w:val="Comment Text Char"/>
    <w:basedOn w:val="DefaultParagraphFont"/>
    <w:link w:val="CommentText"/>
    <w:uiPriority w:val="99"/>
    <w:semiHidden/>
    <w:rsid w:val="00B64F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64FF2"/>
    <w:rPr>
      <w:b/>
      <w:bCs/>
    </w:rPr>
  </w:style>
  <w:style w:type="character" w:customStyle="1" w:styleId="CommentSubjectChar">
    <w:name w:val="Comment Subject Char"/>
    <w:basedOn w:val="CommentTextChar"/>
    <w:link w:val="CommentSubject"/>
    <w:uiPriority w:val="99"/>
    <w:semiHidden/>
    <w:rsid w:val="00B64FF2"/>
    <w:rPr>
      <w:rFonts w:ascii="Arial" w:hAnsi="Arial"/>
      <w:b/>
      <w:bCs/>
      <w:sz w:val="20"/>
      <w:szCs w:val="20"/>
    </w:rPr>
  </w:style>
  <w:style w:type="paragraph" w:styleId="BalloonText">
    <w:name w:val="Balloon Text"/>
    <w:basedOn w:val="Normal"/>
    <w:link w:val="BalloonTextChar"/>
    <w:uiPriority w:val="99"/>
    <w:semiHidden/>
    <w:unhideWhenUsed/>
    <w:rsid w:val="00B6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FF2"/>
    <w:rPr>
      <w:rFonts w:ascii="Segoe UI" w:hAnsi="Segoe UI" w:cs="Segoe UI"/>
      <w:sz w:val="18"/>
      <w:szCs w:val="18"/>
    </w:rPr>
  </w:style>
  <w:style w:type="table" w:styleId="TableGrid">
    <w:name w:val="Table Grid"/>
    <w:basedOn w:val="TableNormal"/>
    <w:uiPriority w:val="39"/>
    <w:rsid w:val="00646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141CE"/>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4F6AC5"/>
  </w:style>
  <w:style w:type="paragraph" w:styleId="ListParagraph">
    <w:name w:val="List Paragraph"/>
    <w:basedOn w:val="Normal"/>
    <w:uiPriority w:val="34"/>
    <w:qFormat/>
    <w:rsid w:val="004F6AC5"/>
    <w:pPr>
      <w:spacing w:before="100" w:after="100" w:line="240" w:lineRule="auto"/>
      <w:ind w:left="720"/>
      <w:contextualSpacing/>
      <w:jc w:val="both"/>
    </w:pPr>
    <w:rPr>
      <w:rFonts w:ascii="Calibri" w:hAnsi="Calibri"/>
    </w:rPr>
  </w:style>
  <w:style w:type="paragraph" w:customStyle="1" w:styleId="Default">
    <w:name w:val="Default"/>
    <w:rsid w:val="004F6AC5"/>
    <w:pPr>
      <w:autoSpaceDE w:val="0"/>
      <w:autoSpaceDN w:val="0"/>
      <w:adjustRightInd w:val="0"/>
      <w:spacing w:before="100" w:after="0" w:line="240" w:lineRule="auto"/>
      <w:jc w:val="both"/>
    </w:pPr>
    <w:rPr>
      <w:rFonts w:ascii="Arial" w:hAnsi="Arial" w:cs="Arial"/>
      <w:color w:val="000000"/>
      <w:sz w:val="24"/>
      <w:szCs w:val="24"/>
    </w:rPr>
  </w:style>
  <w:style w:type="paragraph" w:styleId="NormalWeb">
    <w:name w:val="Normal (Web)"/>
    <w:basedOn w:val="Normal"/>
    <w:uiPriority w:val="99"/>
    <w:unhideWhenUsed/>
    <w:rsid w:val="004F6AC5"/>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F6AC5"/>
    <w:rPr>
      <w:color w:val="808080"/>
    </w:rPr>
  </w:style>
  <w:style w:type="paragraph" w:styleId="TOCHeading">
    <w:name w:val="TOC Heading"/>
    <w:basedOn w:val="Heading1"/>
    <w:next w:val="Normal"/>
    <w:uiPriority w:val="39"/>
    <w:unhideWhenUsed/>
    <w:qFormat/>
    <w:rsid w:val="004F6AC5"/>
    <w:pPr>
      <w:pageBreakBefore w:val="0"/>
      <w:numPr>
        <w:numId w:val="0"/>
      </w:numPr>
      <w:spacing w:after="0" w:line="276" w:lineRule="auto"/>
      <w:outlineLvl w:val="9"/>
    </w:pPr>
    <w:rPr>
      <w:rFonts w:ascii="Cambria" w:hAnsi="Cambria"/>
      <w:bCs/>
      <w:color w:val="365F91"/>
      <w:sz w:val="28"/>
      <w:szCs w:val="28"/>
      <w:lang w:val="en-US" w:eastAsia="ja-JP"/>
    </w:rPr>
  </w:style>
  <w:style w:type="character" w:customStyle="1" w:styleId="FollowedHyperlink1">
    <w:name w:val="FollowedHyperlink1"/>
    <w:basedOn w:val="DefaultParagraphFont"/>
    <w:uiPriority w:val="99"/>
    <w:semiHidden/>
    <w:unhideWhenUsed/>
    <w:rsid w:val="004F6AC5"/>
    <w:rPr>
      <w:color w:val="800080"/>
      <w:u w:val="single"/>
    </w:rPr>
  </w:style>
  <w:style w:type="paragraph" w:styleId="EndnoteText">
    <w:name w:val="endnote text"/>
    <w:basedOn w:val="Normal"/>
    <w:link w:val="EndnoteTextChar"/>
    <w:uiPriority w:val="99"/>
    <w:unhideWhenUsed/>
    <w:rsid w:val="004F6AC5"/>
    <w:pPr>
      <w:spacing w:before="100" w:after="0" w:line="240" w:lineRule="auto"/>
      <w:jc w:val="both"/>
    </w:pPr>
    <w:rPr>
      <w:rFonts w:ascii="Calibri" w:hAnsi="Calibri"/>
      <w:sz w:val="20"/>
      <w:szCs w:val="20"/>
    </w:rPr>
  </w:style>
  <w:style w:type="character" w:customStyle="1" w:styleId="EndnoteTextChar">
    <w:name w:val="Endnote Text Char"/>
    <w:basedOn w:val="DefaultParagraphFont"/>
    <w:link w:val="EndnoteText"/>
    <w:uiPriority w:val="99"/>
    <w:rsid w:val="004F6AC5"/>
    <w:rPr>
      <w:rFonts w:ascii="Calibri" w:hAnsi="Calibri"/>
      <w:sz w:val="20"/>
      <w:szCs w:val="20"/>
    </w:rPr>
  </w:style>
  <w:style w:type="character" w:styleId="EndnoteReference">
    <w:name w:val="endnote reference"/>
    <w:basedOn w:val="DefaultParagraphFont"/>
    <w:uiPriority w:val="99"/>
    <w:semiHidden/>
    <w:unhideWhenUsed/>
    <w:rsid w:val="004F6AC5"/>
    <w:rPr>
      <w:vertAlign w:val="superscript"/>
    </w:rPr>
  </w:style>
  <w:style w:type="paragraph" w:styleId="FootnoteText">
    <w:name w:val="footnote text"/>
    <w:basedOn w:val="Normal"/>
    <w:link w:val="FootnoteTextChar"/>
    <w:uiPriority w:val="99"/>
    <w:unhideWhenUsed/>
    <w:rsid w:val="00DF6B61"/>
    <w:pPr>
      <w:spacing w:before="100" w:after="0" w:line="240" w:lineRule="auto"/>
      <w:jc w:val="both"/>
    </w:pPr>
    <w:rPr>
      <w:sz w:val="20"/>
      <w:szCs w:val="20"/>
    </w:rPr>
  </w:style>
  <w:style w:type="character" w:customStyle="1" w:styleId="FootnoteTextChar">
    <w:name w:val="Footnote Text Char"/>
    <w:basedOn w:val="DefaultParagraphFont"/>
    <w:link w:val="FootnoteText"/>
    <w:uiPriority w:val="99"/>
    <w:rsid w:val="00DF6B61"/>
    <w:rPr>
      <w:rFonts w:ascii="Arial" w:hAnsi="Arial"/>
      <w:sz w:val="20"/>
      <w:szCs w:val="20"/>
    </w:rPr>
  </w:style>
  <w:style w:type="character" w:styleId="FootnoteReference">
    <w:name w:val="footnote reference"/>
    <w:basedOn w:val="DefaultParagraphFont"/>
    <w:uiPriority w:val="99"/>
    <w:semiHidden/>
    <w:unhideWhenUsed/>
    <w:rsid w:val="004F6AC5"/>
    <w:rPr>
      <w:vertAlign w:val="superscript"/>
    </w:rPr>
  </w:style>
  <w:style w:type="character" w:styleId="Strong">
    <w:name w:val="Strong"/>
    <w:basedOn w:val="DefaultParagraphFont"/>
    <w:uiPriority w:val="22"/>
    <w:qFormat/>
    <w:rsid w:val="004F6AC5"/>
    <w:rPr>
      <w:b/>
      <w:bCs/>
      <w:sz w:val="24"/>
      <w:szCs w:val="24"/>
      <w:vertAlign w:val="baseline"/>
    </w:rPr>
  </w:style>
  <w:style w:type="character" w:styleId="FollowedHyperlink">
    <w:name w:val="FollowedHyperlink"/>
    <w:basedOn w:val="DefaultParagraphFont"/>
    <w:uiPriority w:val="99"/>
    <w:semiHidden/>
    <w:unhideWhenUsed/>
    <w:rsid w:val="004F6AC5"/>
    <w:rPr>
      <w:color w:val="954F72" w:themeColor="followedHyperlink"/>
      <w:u w:val="single"/>
    </w:rPr>
  </w:style>
  <w:style w:type="paragraph" w:styleId="BodyText2">
    <w:name w:val="Body Text 2"/>
    <w:basedOn w:val="Normal"/>
    <w:link w:val="BodyText2Char"/>
    <w:uiPriority w:val="99"/>
    <w:unhideWhenUsed/>
    <w:rsid w:val="00384B2C"/>
    <w:pPr>
      <w:spacing w:after="120" w:line="480" w:lineRule="auto"/>
    </w:pPr>
  </w:style>
  <w:style w:type="character" w:customStyle="1" w:styleId="BodyText2Char">
    <w:name w:val="Body Text 2 Char"/>
    <w:basedOn w:val="DefaultParagraphFont"/>
    <w:link w:val="BodyText2"/>
    <w:uiPriority w:val="99"/>
    <w:rsid w:val="00384B2C"/>
    <w:rPr>
      <w:rFonts w:ascii="Arial" w:hAnsi="Arial"/>
    </w:rPr>
  </w:style>
  <w:style w:type="paragraph" w:styleId="TOC5">
    <w:name w:val="toc 5"/>
    <w:basedOn w:val="Normal"/>
    <w:next w:val="Normal"/>
    <w:autoRedefine/>
    <w:uiPriority w:val="39"/>
    <w:unhideWhenUsed/>
    <w:rsid w:val="00E92C0F"/>
    <w:pPr>
      <w:spacing w:before="40" w:after="0" w:line="240" w:lineRule="auto"/>
      <w:ind w:left="662"/>
    </w:pPr>
    <w:rPr>
      <w:szCs w:val="20"/>
    </w:rPr>
  </w:style>
  <w:style w:type="paragraph" w:styleId="TOC6">
    <w:name w:val="toc 6"/>
    <w:basedOn w:val="Normal"/>
    <w:next w:val="Normal"/>
    <w:autoRedefine/>
    <w:uiPriority w:val="39"/>
    <w:unhideWhenUsed/>
    <w:rsid w:val="00CC3FE7"/>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92C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92C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92C0F"/>
    <w:pPr>
      <w:spacing w:after="0"/>
      <w:ind w:left="1540"/>
    </w:pPr>
    <w:rPr>
      <w:rFonts w:asciiTheme="minorHAnsi" w:hAnsiTheme="minorHAnsi"/>
      <w:sz w:val="20"/>
      <w:szCs w:val="20"/>
    </w:rPr>
  </w:style>
  <w:style w:type="paragraph" w:customStyle="1" w:styleId="Reference">
    <w:name w:val="Reference"/>
    <w:basedOn w:val="BodyText"/>
    <w:rsid w:val="008D70D8"/>
    <w:pPr>
      <w:keepNext/>
      <w:tabs>
        <w:tab w:val="right" w:pos="8640"/>
      </w:tabs>
      <w:spacing w:after="0" w:line="480" w:lineRule="auto"/>
      <w:ind w:left="720" w:hanging="720"/>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D70D8"/>
    <w:pPr>
      <w:spacing w:after="120"/>
    </w:pPr>
  </w:style>
  <w:style w:type="character" w:customStyle="1" w:styleId="BodyTextChar">
    <w:name w:val="Body Text Char"/>
    <w:basedOn w:val="DefaultParagraphFont"/>
    <w:link w:val="BodyText"/>
    <w:uiPriority w:val="99"/>
    <w:semiHidden/>
    <w:rsid w:val="008D70D8"/>
    <w:rPr>
      <w:rFonts w:ascii="Arial" w:hAnsi="Arial"/>
    </w:rPr>
  </w:style>
  <w:style w:type="paragraph" w:styleId="DocumentMap">
    <w:name w:val="Document Map"/>
    <w:basedOn w:val="Normal"/>
    <w:link w:val="DocumentMapChar"/>
    <w:uiPriority w:val="99"/>
    <w:semiHidden/>
    <w:unhideWhenUsed/>
    <w:rsid w:val="005D6CF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D6CF6"/>
    <w:rPr>
      <w:rFonts w:ascii="Lucida Grande" w:hAnsi="Lucida Grande" w:cs="Lucida Grande"/>
      <w:sz w:val="24"/>
      <w:szCs w:val="24"/>
    </w:rPr>
  </w:style>
  <w:style w:type="character" w:customStyle="1" w:styleId="move1">
    <w:name w:val="move1"/>
    <w:basedOn w:val="DefaultParagraphFont"/>
    <w:rsid w:val="00AC6B86"/>
  </w:style>
  <w:style w:type="character" w:customStyle="1" w:styleId="move2">
    <w:name w:val="move2"/>
    <w:basedOn w:val="DefaultParagraphFont"/>
    <w:rsid w:val="00AC6B86"/>
  </w:style>
  <w:style w:type="character" w:customStyle="1" w:styleId="move3">
    <w:name w:val="move3"/>
    <w:basedOn w:val="DefaultParagraphFont"/>
    <w:rsid w:val="00AC6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310">
      <w:bodyDiv w:val="1"/>
      <w:marLeft w:val="0"/>
      <w:marRight w:val="0"/>
      <w:marTop w:val="0"/>
      <w:marBottom w:val="0"/>
      <w:divBdr>
        <w:top w:val="none" w:sz="0" w:space="0" w:color="auto"/>
        <w:left w:val="none" w:sz="0" w:space="0" w:color="auto"/>
        <w:bottom w:val="none" w:sz="0" w:space="0" w:color="auto"/>
        <w:right w:val="none" w:sz="0" w:space="0" w:color="auto"/>
      </w:divBdr>
    </w:div>
    <w:div w:id="100612832">
      <w:bodyDiv w:val="1"/>
      <w:marLeft w:val="0"/>
      <w:marRight w:val="0"/>
      <w:marTop w:val="0"/>
      <w:marBottom w:val="0"/>
      <w:divBdr>
        <w:top w:val="none" w:sz="0" w:space="0" w:color="auto"/>
        <w:left w:val="none" w:sz="0" w:space="0" w:color="auto"/>
        <w:bottom w:val="none" w:sz="0" w:space="0" w:color="auto"/>
        <w:right w:val="none" w:sz="0" w:space="0" w:color="auto"/>
      </w:divBdr>
    </w:div>
    <w:div w:id="172233541">
      <w:bodyDiv w:val="1"/>
      <w:marLeft w:val="0"/>
      <w:marRight w:val="0"/>
      <w:marTop w:val="0"/>
      <w:marBottom w:val="0"/>
      <w:divBdr>
        <w:top w:val="none" w:sz="0" w:space="0" w:color="auto"/>
        <w:left w:val="none" w:sz="0" w:space="0" w:color="auto"/>
        <w:bottom w:val="none" w:sz="0" w:space="0" w:color="auto"/>
        <w:right w:val="none" w:sz="0" w:space="0" w:color="auto"/>
      </w:divBdr>
    </w:div>
    <w:div w:id="758411334">
      <w:bodyDiv w:val="1"/>
      <w:marLeft w:val="0"/>
      <w:marRight w:val="0"/>
      <w:marTop w:val="0"/>
      <w:marBottom w:val="0"/>
      <w:divBdr>
        <w:top w:val="none" w:sz="0" w:space="0" w:color="auto"/>
        <w:left w:val="none" w:sz="0" w:space="0" w:color="auto"/>
        <w:bottom w:val="none" w:sz="0" w:space="0" w:color="auto"/>
        <w:right w:val="none" w:sz="0" w:space="0" w:color="auto"/>
      </w:divBdr>
    </w:div>
    <w:div w:id="785807429">
      <w:bodyDiv w:val="1"/>
      <w:marLeft w:val="0"/>
      <w:marRight w:val="0"/>
      <w:marTop w:val="0"/>
      <w:marBottom w:val="0"/>
      <w:divBdr>
        <w:top w:val="none" w:sz="0" w:space="0" w:color="auto"/>
        <w:left w:val="none" w:sz="0" w:space="0" w:color="auto"/>
        <w:bottom w:val="none" w:sz="0" w:space="0" w:color="auto"/>
        <w:right w:val="none" w:sz="0" w:space="0" w:color="auto"/>
      </w:divBdr>
    </w:div>
    <w:div w:id="1070812879">
      <w:bodyDiv w:val="1"/>
      <w:marLeft w:val="0"/>
      <w:marRight w:val="0"/>
      <w:marTop w:val="0"/>
      <w:marBottom w:val="0"/>
      <w:divBdr>
        <w:top w:val="none" w:sz="0" w:space="0" w:color="auto"/>
        <w:left w:val="none" w:sz="0" w:space="0" w:color="auto"/>
        <w:bottom w:val="none" w:sz="0" w:space="0" w:color="auto"/>
        <w:right w:val="none" w:sz="0" w:space="0" w:color="auto"/>
      </w:divBdr>
    </w:div>
    <w:div w:id="1075860274">
      <w:bodyDiv w:val="1"/>
      <w:marLeft w:val="0"/>
      <w:marRight w:val="0"/>
      <w:marTop w:val="0"/>
      <w:marBottom w:val="0"/>
      <w:divBdr>
        <w:top w:val="none" w:sz="0" w:space="0" w:color="auto"/>
        <w:left w:val="none" w:sz="0" w:space="0" w:color="auto"/>
        <w:bottom w:val="none" w:sz="0" w:space="0" w:color="auto"/>
        <w:right w:val="none" w:sz="0" w:space="0" w:color="auto"/>
      </w:divBdr>
    </w:div>
    <w:div w:id="1243416537">
      <w:bodyDiv w:val="1"/>
      <w:marLeft w:val="0"/>
      <w:marRight w:val="0"/>
      <w:marTop w:val="0"/>
      <w:marBottom w:val="0"/>
      <w:divBdr>
        <w:top w:val="none" w:sz="0" w:space="0" w:color="auto"/>
        <w:left w:val="none" w:sz="0" w:space="0" w:color="auto"/>
        <w:bottom w:val="none" w:sz="0" w:space="0" w:color="auto"/>
        <w:right w:val="none" w:sz="0" w:space="0" w:color="auto"/>
      </w:divBdr>
    </w:div>
    <w:div w:id="1429160003">
      <w:bodyDiv w:val="1"/>
      <w:marLeft w:val="0"/>
      <w:marRight w:val="0"/>
      <w:marTop w:val="0"/>
      <w:marBottom w:val="0"/>
      <w:divBdr>
        <w:top w:val="none" w:sz="0" w:space="0" w:color="auto"/>
        <w:left w:val="none" w:sz="0" w:space="0" w:color="auto"/>
        <w:bottom w:val="none" w:sz="0" w:space="0" w:color="auto"/>
        <w:right w:val="none" w:sz="0" w:space="0" w:color="auto"/>
      </w:divBdr>
    </w:div>
    <w:div w:id="1682390983">
      <w:bodyDiv w:val="1"/>
      <w:marLeft w:val="0"/>
      <w:marRight w:val="0"/>
      <w:marTop w:val="0"/>
      <w:marBottom w:val="0"/>
      <w:divBdr>
        <w:top w:val="none" w:sz="0" w:space="0" w:color="auto"/>
        <w:left w:val="none" w:sz="0" w:space="0" w:color="auto"/>
        <w:bottom w:val="none" w:sz="0" w:space="0" w:color="auto"/>
        <w:right w:val="none" w:sz="0" w:space="0" w:color="auto"/>
      </w:divBdr>
    </w:div>
    <w:div w:id="179085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printerSettings" Target="printerSettings/printerSettings2.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10152-5D97-C34D-9EB5-6D533D55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21</Pages>
  <Words>1480</Words>
  <Characters>8439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SFU Library Thesis Template</vt:lpstr>
    </vt:vector>
  </TitlesOfParts>
  <Manager/>
  <Company>Simon Fraser University</Company>
  <LinksUpToDate>false</LinksUpToDate>
  <CharactersWithSpaces>9900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SFU Library Thesis Template</dc:title>
  <dc:subject/>
  <dc:creator>Library Department</dc:creator>
  <cp:keywords>3.01 - Spring 2017</cp:keywords>
  <dc:description>Updated: pii line spacing and signed approval instructions</dc:description>
  <cp:lastModifiedBy>Tandon, Akshat</cp:lastModifiedBy>
  <cp:revision>21</cp:revision>
  <cp:lastPrinted>2017-01-27T23:47:00Z</cp:lastPrinted>
  <dcterms:created xsi:type="dcterms:W3CDTF">2017-05-11T08:32:00Z</dcterms:created>
  <dcterms:modified xsi:type="dcterms:W3CDTF">2017-05-22T20:05:00Z</dcterms:modified>
  <cp:category/>
</cp:coreProperties>
</file>